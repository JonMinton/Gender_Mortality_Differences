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D59A2" w14:textId="77777777" w:rsidR="00CB1907" w:rsidRPr="007B6906" w:rsidRDefault="00235145">
      <w:pPr>
        <w:pStyle w:val="En-tteB"/>
        <w:spacing w:line="480" w:lineRule="auto"/>
        <w:rPr>
          <w:rFonts w:ascii="Times New Roman" w:hAnsi="Times New Roman"/>
          <w:sz w:val="24"/>
          <w:szCs w:val="24"/>
        </w:rPr>
      </w:pPr>
      <w:r w:rsidRPr="007B6906">
        <w:rPr>
          <w:rFonts w:ascii="Times New Roman" w:hAnsi="Times New Roman"/>
          <w:sz w:val="24"/>
          <w:szCs w:val="24"/>
        </w:rPr>
        <w:t>Title Page</w:t>
      </w:r>
    </w:p>
    <w:p w14:paraId="52E46CD9" w14:textId="77777777" w:rsidR="00CB1907" w:rsidRPr="007B6906" w:rsidRDefault="00235145">
      <w:pPr>
        <w:pStyle w:val="CorpsA"/>
        <w:spacing w:line="480" w:lineRule="auto"/>
        <w:rPr>
          <w:rFonts w:eastAsia="Times New Roman Bold" w:hAnsi="Times New Roman" w:cs="Times New Roman Bold"/>
        </w:rPr>
      </w:pPr>
      <w:r w:rsidRPr="007B6906">
        <w:rPr>
          <w:rFonts w:hAnsi="Times New Roman"/>
        </w:rPr>
        <w:t>Authors:</w:t>
      </w:r>
    </w:p>
    <w:p w14:paraId="2030A83C" w14:textId="77777777" w:rsidR="00CB1907" w:rsidRPr="007B6906" w:rsidRDefault="00235145">
      <w:pPr>
        <w:pStyle w:val="CorpsA"/>
        <w:spacing w:line="480" w:lineRule="auto"/>
        <w:rPr>
          <w:rFonts w:hAnsi="Times New Roman"/>
          <w:vertAlign w:val="superscript"/>
        </w:rPr>
      </w:pPr>
      <w:r w:rsidRPr="007B6906">
        <w:rPr>
          <w:rFonts w:hAnsi="Times New Roman"/>
          <w:lang w:val="nl-NL"/>
        </w:rPr>
        <w:t>Vanderbloemen, Laura</w:t>
      </w:r>
      <w:r w:rsidRPr="007B6906">
        <w:rPr>
          <w:rFonts w:hAnsi="Times New Roman"/>
          <w:vertAlign w:val="superscript"/>
        </w:rPr>
        <w:t>1</w:t>
      </w:r>
    </w:p>
    <w:p w14:paraId="05B2D2C1" w14:textId="77777777" w:rsidR="00CB1907" w:rsidRPr="007B6906" w:rsidRDefault="00235145">
      <w:pPr>
        <w:pStyle w:val="CorpsA"/>
        <w:spacing w:line="480" w:lineRule="auto"/>
        <w:rPr>
          <w:rFonts w:hAnsi="Times New Roman"/>
          <w:vertAlign w:val="superscript"/>
        </w:rPr>
      </w:pPr>
      <w:r w:rsidRPr="007B6906">
        <w:rPr>
          <w:rFonts w:hAnsi="Times New Roman"/>
        </w:rPr>
        <w:t>Dorling, Danny</w:t>
      </w:r>
      <w:r w:rsidRPr="007B6906">
        <w:rPr>
          <w:rFonts w:hAnsi="Times New Roman"/>
          <w:vertAlign w:val="superscript"/>
        </w:rPr>
        <w:t>2</w:t>
      </w:r>
    </w:p>
    <w:p w14:paraId="384BD822" w14:textId="77777777" w:rsidR="00CB1907" w:rsidRPr="007B6906" w:rsidRDefault="00235145">
      <w:pPr>
        <w:pStyle w:val="CorpsA"/>
        <w:spacing w:line="480" w:lineRule="auto"/>
        <w:rPr>
          <w:rFonts w:hAnsi="Times New Roman"/>
          <w:vertAlign w:val="superscript"/>
        </w:rPr>
      </w:pPr>
      <w:r w:rsidRPr="007B6906">
        <w:rPr>
          <w:rFonts w:hAnsi="Times New Roman"/>
        </w:rPr>
        <w:t>Minton, Jonathan</w:t>
      </w:r>
      <w:r w:rsidRPr="007B6906">
        <w:rPr>
          <w:rFonts w:hAnsi="Times New Roman"/>
          <w:vertAlign w:val="superscript"/>
        </w:rPr>
        <w:t>3</w:t>
      </w:r>
    </w:p>
    <w:p w14:paraId="50AF55A9" w14:textId="77777777" w:rsidR="00CB1907" w:rsidRPr="007B6906" w:rsidRDefault="00CB1907">
      <w:pPr>
        <w:pStyle w:val="CorpsA"/>
        <w:spacing w:line="480" w:lineRule="auto"/>
        <w:rPr>
          <w:rFonts w:hAnsi="Times New Roman"/>
          <w:vertAlign w:val="superscript"/>
        </w:rPr>
      </w:pPr>
    </w:p>
    <w:p w14:paraId="71760EE8" w14:textId="77777777" w:rsidR="00CB1907" w:rsidRPr="007B6906" w:rsidRDefault="00235145">
      <w:pPr>
        <w:pStyle w:val="CorpsA"/>
        <w:spacing w:line="480" w:lineRule="auto"/>
        <w:rPr>
          <w:rFonts w:eastAsia="Times New Roman Bold" w:hAnsi="Times New Roman" w:cs="Times New Roman Bold"/>
        </w:rPr>
      </w:pPr>
      <w:r w:rsidRPr="007B6906">
        <w:rPr>
          <w:rFonts w:hAnsi="Times New Roman"/>
        </w:rPr>
        <w:t>Affiliations:</w:t>
      </w:r>
    </w:p>
    <w:p w14:paraId="5926C44E" w14:textId="77777777" w:rsidR="00CB1907" w:rsidRPr="007B6906" w:rsidRDefault="00235145">
      <w:pPr>
        <w:pStyle w:val="ListParagraph"/>
        <w:numPr>
          <w:ilvl w:val="0"/>
          <w:numId w:val="3"/>
        </w:numPr>
        <w:tabs>
          <w:tab w:val="num" w:pos="720"/>
        </w:tabs>
        <w:spacing w:line="480" w:lineRule="auto"/>
        <w:ind w:hanging="360"/>
        <w:rPr>
          <w:rFonts w:ascii="Times New Roman" w:hAnsi="Times New Roman"/>
          <w:b/>
          <w:bCs/>
        </w:rPr>
      </w:pPr>
      <w:r w:rsidRPr="007B6906">
        <w:rPr>
          <w:rFonts w:ascii="Times New Roman" w:hAnsi="Times New Roman"/>
        </w:rPr>
        <w:t>Population Health Research Institute, St. George’s, University of London [Corresponding Author]</w:t>
      </w:r>
    </w:p>
    <w:p w14:paraId="3F45BF13" w14:textId="77777777" w:rsidR="00CB1907" w:rsidRPr="007B6906" w:rsidRDefault="00235145">
      <w:pPr>
        <w:pStyle w:val="ListParagraph"/>
        <w:numPr>
          <w:ilvl w:val="0"/>
          <w:numId w:val="3"/>
        </w:numPr>
        <w:tabs>
          <w:tab w:val="num" w:pos="720"/>
        </w:tabs>
        <w:spacing w:line="480" w:lineRule="auto"/>
        <w:ind w:hanging="360"/>
        <w:rPr>
          <w:rFonts w:ascii="Times New Roman" w:hAnsi="Times New Roman"/>
          <w:b/>
          <w:bCs/>
        </w:rPr>
      </w:pPr>
      <w:r w:rsidRPr="007B6906">
        <w:rPr>
          <w:rFonts w:ascii="Times New Roman" w:hAnsi="Times New Roman"/>
        </w:rPr>
        <w:t>School of Geography and the Environment, University of Oxford</w:t>
      </w:r>
    </w:p>
    <w:p w14:paraId="71C01477" w14:textId="77777777" w:rsidR="00CB1907" w:rsidRPr="007B6906" w:rsidRDefault="00235145">
      <w:pPr>
        <w:pStyle w:val="ListParagraph"/>
        <w:numPr>
          <w:ilvl w:val="0"/>
          <w:numId w:val="3"/>
        </w:numPr>
        <w:tabs>
          <w:tab w:val="num" w:pos="720"/>
        </w:tabs>
        <w:spacing w:line="480" w:lineRule="auto"/>
        <w:ind w:hanging="360"/>
        <w:rPr>
          <w:rFonts w:ascii="Times New Roman" w:hAnsi="Times New Roman"/>
          <w:b/>
          <w:bCs/>
        </w:rPr>
      </w:pPr>
      <w:r w:rsidRPr="007B6906">
        <w:rPr>
          <w:rFonts w:ascii="Times New Roman" w:hAnsi="Times New Roman"/>
        </w:rPr>
        <w:t>School of Social and Political Sciences, College of Social Sciences, University of Glasgow</w:t>
      </w:r>
    </w:p>
    <w:p w14:paraId="70DE0DE4" w14:textId="77777777" w:rsidR="00CB1907" w:rsidRPr="007B6906" w:rsidRDefault="00CB1907">
      <w:pPr>
        <w:pStyle w:val="CorpsA"/>
        <w:spacing w:line="480" w:lineRule="auto"/>
        <w:rPr>
          <w:rFonts w:eastAsia="Times New Roman Bold" w:hAnsi="Times New Roman" w:cs="Times New Roman Bold"/>
        </w:rPr>
      </w:pPr>
    </w:p>
    <w:p w14:paraId="11C7DCFE" w14:textId="77777777" w:rsidR="00CB1907" w:rsidRPr="007B6906" w:rsidRDefault="00235145">
      <w:pPr>
        <w:pStyle w:val="CorpsA"/>
        <w:spacing w:line="480" w:lineRule="auto"/>
        <w:rPr>
          <w:rFonts w:eastAsia="Times New Roman Bold" w:hAnsi="Times New Roman" w:cs="Times New Roman Bold"/>
        </w:rPr>
      </w:pPr>
      <w:r w:rsidRPr="007B6906">
        <w:rPr>
          <w:rFonts w:hAnsi="Times New Roman"/>
        </w:rPr>
        <w:t>Email addresses:</w:t>
      </w:r>
    </w:p>
    <w:p w14:paraId="3B75A4CF" w14:textId="77777777" w:rsidR="00CB1907" w:rsidRPr="007B6906" w:rsidRDefault="009524D0">
      <w:pPr>
        <w:pStyle w:val="ListParagraph"/>
        <w:numPr>
          <w:ilvl w:val="0"/>
          <w:numId w:val="6"/>
        </w:numPr>
        <w:tabs>
          <w:tab w:val="num" w:pos="720"/>
        </w:tabs>
        <w:spacing w:line="480" w:lineRule="auto"/>
        <w:ind w:hanging="360"/>
        <w:rPr>
          <w:rFonts w:ascii="Times New Roman" w:hAnsi="Times New Roman"/>
        </w:rPr>
      </w:pPr>
      <w:hyperlink r:id="rId9" w:history="1">
        <w:r w:rsidR="00235145" w:rsidRPr="007B6906">
          <w:rPr>
            <w:rStyle w:val="Hyperlink0"/>
            <w:rFonts w:ascii="Times New Roman" w:hAnsi="Times New Roman"/>
          </w:rPr>
          <w:t>l.vanderbloemen@sgul.ac.uk</w:t>
        </w:r>
      </w:hyperlink>
    </w:p>
    <w:p w14:paraId="2B407D4E" w14:textId="77777777" w:rsidR="00CB1907" w:rsidRPr="007B6906" w:rsidRDefault="009524D0">
      <w:pPr>
        <w:pStyle w:val="ListParagraph"/>
        <w:numPr>
          <w:ilvl w:val="0"/>
          <w:numId w:val="6"/>
        </w:numPr>
        <w:tabs>
          <w:tab w:val="num" w:pos="720"/>
        </w:tabs>
        <w:spacing w:line="480" w:lineRule="auto"/>
        <w:ind w:hanging="360"/>
        <w:rPr>
          <w:rFonts w:ascii="Times New Roman" w:hAnsi="Times New Roman"/>
        </w:rPr>
      </w:pPr>
      <w:hyperlink r:id="rId10" w:history="1">
        <w:r w:rsidR="00235145" w:rsidRPr="007B6906">
          <w:rPr>
            <w:rStyle w:val="Hyperlink0"/>
            <w:rFonts w:ascii="Times New Roman" w:hAnsi="Times New Roman"/>
          </w:rPr>
          <w:t>danny.dorling@ouce.ox.ac.uk</w:t>
        </w:r>
      </w:hyperlink>
      <w:r w:rsidR="00235145" w:rsidRPr="007B6906">
        <w:rPr>
          <w:rFonts w:ascii="Times New Roman" w:hAnsi="Times New Roman"/>
        </w:rPr>
        <w:t xml:space="preserve"> </w:t>
      </w:r>
    </w:p>
    <w:p w14:paraId="6413E696" w14:textId="77777777" w:rsidR="00CB1907" w:rsidRPr="007B6906" w:rsidRDefault="009524D0">
      <w:pPr>
        <w:pStyle w:val="ListParagraph"/>
        <w:numPr>
          <w:ilvl w:val="0"/>
          <w:numId w:val="6"/>
        </w:numPr>
        <w:tabs>
          <w:tab w:val="num" w:pos="720"/>
        </w:tabs>
        <w:spacing w:line="480" w:lineRule="auto"/>
        <w:ind w:hanging="360"/>
        <w:rPr>
          <w:rFonts w:ascii="Times New Roman" w:hAnsi="Times New Roman"/>
        </w:rPr>
      </w:pPr>
      <w:hyperlink r:id="rId11" w:history="1">
        <w:r w:rsidR="00235145" w:rsidRPr="007B6906">
          <w:rPr>
            <w:rStyle w:val="Hyperlink0"/>
            <w:rFonts w:ascii="Times New Roman" w:hAnsi="Times New Roman"/>
          </w:rPr>
          <w:t>jonathan.minton@glasgow.ac.uk</w:t>
        </w:r>
      </w:hyperlink>
    </w:p>
    <w:p w14:paraId="6A81ECBE" w14:textId="77777777" w:rsidR="00CB1907" w:rsidRPr="007B6906" w:rsidRDefault="00235145">
      <w:pPr>
        <w:pStyle w:val="CorpsA"/>
        <w:spacing w:line="480" w:lineRule="auto"/>
        <w:rPr>
          <w:rFonts w:eastAsia="Times New Roman Bold" w:hAnsi="Times New Roman" w:cs="Times New Roman Bold"/>
        </w:rPr>
      </w:pPr>
      <w:r w:rsidRPr="007B6906">
        <w:rPr>
          <w:rFonts w:hAnsi="Times New Roman"/>
        </w:rPr>
        <w:t xml:space="preserve">Word Count: </w:t>
      </w:r>
    </w:p>
    <w:p w14:paraId="15643694" w14:textId="77777777" w:rsidR="00CB1907" w:rsidRPr="007B6906" w:rsidRDefault="00235145">
      <w:pPr>
        <w:pStyle w:val="CorpsA"/>
        <w:spacing w:line="480" w:lineRule="auto"/>
        <w:rPr>
          <w:rFonts w:hAnsi="Times New Roman"/>
        </w:rPr>
      </w:pPr>
      <w:r w:rsidRPr="007B6906">
        <w:rPr>
          <w:rFonts w:eastAsia="Times New Roman Bold" w:hAnsi="Times New Roman" w:cs="Times New Roman Bold"/>
        </w:rPr>
        <w:tab/>
      </w:r>
      <w:r w:rsidRPr="007B6906">
        <w:rPr>
          <w:rFonts w:hAnsi="Times New Roman"/>
        </w:rPr>
        <w:t>Words only: 3,307</w:t>
      </w:r>
    </w:p>
    <w:p w14:paraId="408E816A" w14:textId="77777777" w:rsidR="00CB1907" w:rsidRPr="007B6906" w:rsidRDefault="00CB1907">
      <w:pPr>
        <w:pStyle w:val="CorpsA"/>
        <w:rPr>
          <w:rFonts w:hAnsi="Times New Roman"/>
        </w:rPr>
      </w:pPr>
    </w:p>
    <w:p w14:paraId="36079B72" w14:textId="77777777" w:rsidR="00CB1907" w:rsidRPr="007B6906" w:rsidRDefault="00235145">
      <w:pPr>
        <w:pStyle w:val="NormalWeb"/>
        <w:spacing w:before="0" w:after="0" w:line="336" w:lineRule="atLeast"/>
      </w:pPr>
      <w:r w:rsidRPr="007B6906">
        <w:br w:type="page"/>
      </w:r>
    </w:p>
    <w:p w14:paraId="5CE33962" w14:textId="77777777" w:rsidR="00CB1907" w:rsidRPr="007B6906" w:rsidRDefault="00CB1907">
      <w:pPr>
        <w:pStyle w:val="NormalWeb"/>
        <w:spacing w:before="0" w:after="0" w:line="336" w:lineRule="atLeast"/>
      </w:pPr>
    </w:p>
    <w:p w14:paraId="141D3DB2" w14:textId="77777777" w:rsidR="00CB1907" w:rsidRPr="007B6906" w:rsidRDefault="00235145">
      <w:pPr>
        <w:pStyle w:val="En-tteB"/>
        <w:spacing w:line="480" w:lineRule="auto"/>
        <w:rPr>
          <w:rFonts w:ascii="Times New Roman" w:hAnsi="Times New Roman"/>
          <w:sz w:val="24"/>
          <w:szCs w:val="24"/>
        </w:rPr>
      </w:pPr>
      <w:r w:rsidRPr="007B6906">
        <w:rPr>
          <w:rFonts w:ascii="Times New Roman" w:hAnsi="Times New Roman"/>
          <w:sz w:val="24"/>
          <w:szCs w:val="24"/>
        </w:rPr>
        <w:t>Abstract and additional information</w:t>
      </w:r>
    </w:p>
    <w:p w14:paraId="40D48804" w14:textId="77777777" w:rsidR="00CB1907" w:rsidRPr="007B6906" w:rsidRDefault="00235145">
      <w:pPr>
        <w:pStyle w:val="Sous-section2B"/>
        <w:rPr>
          <w:rFonts w:ascii="Times New Roman" w:hAnsi="Times New Roman"/>
          <w:sz w:val="24"/>
          <w:szCs w:val="24"/>
        </w:rPr>
      </w:pPr>
      <w:r w:rsidRPr="007B6906">
        <w:rPr>
          <w:rFonts w:ascii="Times New Roman" w:hAnsi="Times New Roman"/>
          <w:sz w:val="24"/>
          <w:szCs w:val="24"/>
        </w:rPr>
        <w:t>ABSTRACT</w:t>
      </w:r>
    </w:p>
    <w:p w14:paraId="3472DDB1" w14:textId="0A63AA44"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 xml:space="preserve">INTRODUCTION: Previous research showed that </w:t>
      </w:r>
      <w:ins w:id="0" w:author="Danny Dorling" w:date="2014-10-29T17:11:00Z">
        <w:r w:rsidR="00870209">
          <w:rPr>
            <w:rFonts w:ascii="Times New Roman" w:hAnsi="Times New Roman"/>
            <w:b w:val="0"/>
            <w:bCs w:val="0"/>
            <w:color w:val="000000"/>
            <w:sz w:val="24"/>
            <w:szCs w:val="24"/>
          </w:rPr>
          <w:t xml:space="preserve">younger </w:t>
        </w:r>
      </w:ins>
      <w:del w:id="1" w:author="Danny Dorling" w:date="2014-10-29T17:11:00Z">
        <w:r w:rsidRPr="007B6906" w:rsidDel="00870209">
          <w:rPr>
            <w:rFonts w:ascii="Times New Roman" w:hAnsi="Times New Roman"/>
            <w:b w:val="0"/>
            <w:bCs w:val="0"/>
            <w:color w:val="000000"/>
            <w:sz w:val="24"/>
            <w:szCs w:val="24"/>
          </w:rPr>
          <w:delText xml:space="preserve">early </w:delText>
        </w:r>
      </w:del>
      <w:r w:rsidRPr="007B6906">
        <w:rPr>
          <w:rFonts w:ascii="Times New Roman" w:hAnsi="Times New Roman"/>
          <w:b w:val="0"/>
          <w:bCs w:val="0"/>
          <w:color w:val="000000"/>
          <w:sz w:val="24"/>
          <w:szCs w:val="24"/>
        </w:rPr>
        <w:t>adult males in the USA have, since the 1950s, died at a faster rate than females of the same age. In this paper we quantify this di</w:t>
      </w:r>
      <w:r w:rsidRPr="007B6906">
        <w:rPr>
          <w:rFonts w:ascii="Times New Roman" w:hAnsi="Times New Roman"/>
          <w:b w:val="0"/>
          <w:bCs w:val="0"/>
          <w:color w:val="000000"/>
          <w:sz w:val="24"/>
          <w:szCs w:val="24"/>
        </w:rPr>
        <w:t>f</w:t>
      </w:r>
      <w:r w:rsidRPr="007B6906">
        <w:rPr>
          <w:rFonts w:ascii="Times New Roman" w:hAnsi="Times New Roman"/>
          <w:b w:val="0"/>
          <w:bCs w:val="0"/>
          <w:color w:val="000000"/>
          <w:sz w:val="24"/>
          <w:szCs w:val="24"/>
        </w:rPr>
        <w:t xml:space="preserve">ference, and explore possible explanations for the differences at different ages and in different years. </w:t>
      </w:r>
    </w:p>
    <w:p w14:paraId="35AF99C8" w14:textId="11484606"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METHODS: Using data from the Human Mortality Database (HMD), the number of additional male deaths per 10,000 female deaths was calculated for each year from 1950 to 2000, and for each age of from 0 to 60 years. These data were arranged as</w:t>
      </w:r>
      <w:ins w:id="2" w:author="Danny Dorling" w:date="2014-10-29T17:11:00Z">
        <w:r w:rsidR="00870209">
          <w:rPr>
            <w:rFonts w:ascii="Times New Roman" w:hAnsi="Times New Roman"/>
            <w:b w:val="0"/>
            <w:bCs w:val="0"/>
            <w:color w:val="000000"/>
            <w:sz w:val="24"/>
            <w:szCs w:val="24"/>
          </w:rPr>
          <w:t xml:space="preserve"> a</w:t>
        </w:r>
      </w:ins>
      <w:r w:rsidRPr="007B6906">
        <w:rPr>
          <w:rFonts w:ascii="Times New Roman" w:hAnsi="Times New Roman"/>
          <w:b w:val="0"/>
          <w:bCs w:val="0"/>
          <w:color w:val="000000"/>
          <w:sz w:val="24"/>
          <w:szCs w:val="24"/>
        </w:rPr>
        <w:t xml:space="preserve"> Lexis surface </w:t>
      </w:r>
      <w:del w:id="3" w:author="Danny Dorling" w:date="2014-10-29T17:11:00Z">
        <w:r w:rsidRPr="007B6906" w:rsidDel="00870209">
          <w:rPr>
            <w:rFonts w:ascii="Times New Roman" w:hAnsi="Times New Roman"/>
            <w:b w:val="0"/>
            <w:bCs w:val="0"/>
            <w:color w:val="000000"/>
            <w:sz w:val="24"/>
            <w:szCs w:val="24"/>
          </w:rPr>
          <w:delText xml:space="preserve">and </w:delText>
        </w:r>
      </w:del>
      <w:r w:rsidRPr="007B6906">
        <w:rPr>
          <w:rFonts w:ascii="Times New Roman" w:hAnsi="Times New Roman"/>
          <w:b w:val="0"/>
          <w:bCs w:val="0"/>
          <w:color w:val="000000"/>
          <w:sz w:val="24"/>
          <w:szCs w:val="24"/>
        </w:rPr>
        <w:t>visuali</w:t>
      </w:r>
      <w:ins w:id="4" w:author="Danny Dorling" w:date="2014-10-29T17:12:00Z">
        <w:r w:rsidR="00870209">
          <w:rPr>
            <w:rFonts w:ascii="Times New Roman" w:hAnsi="Times New Roman"/>
            <w:b w:val="0"/>
            <w:bCs w:val="0"/>
            <w:color w:val="000000"/>
            <w:sz w:val="24"/>
            <w:szCs w:val="24"/>
          </w:rPr>
          <w:t>z</w:t>
        </w:r>
      </w:ins>
      <w:del w:id="5" w:author="Danny Dorling" w:date="2014-10-29T17:12:00Z">
        <w:r w:rsidRPr="007B6906" w:rsidDel="00870209">
          <w:rPr>
            <w:rFonts w:ascii="Times New Roman" w:hAnsi="Times New Roman"/>
            <w:b w:val="0"/>
            <w:bCs w:val="0"/>
            <w:color w:val="000000"/>
            <w:sz w:val="24"/>
            <w:szCs w:val="24"/>
          </w:rPr>
          <w:delText>s</w:delText>
        </w:r>
      </w:del>
      <w:proofErr w:type="gramStart"/>
      <w:r w:rsidRPr="007B6906">
        <w:rPr>
          <w:rFonts w:ascii="Times New Roman" w:hAnsi="Times New Roman"/>
          <w:b w:val="0"/>
          <w:bCs w:val="0"/>
          <w:color w:val="000000"/>
          <w:sz w:val="24"/>
          <w:szCs w:val="24"/>
        </w:rPr>
        <w:t>ed</w:t>
      </w:r>
      <w:proofErr w:type="gramEnd"/>
      <w:r w:rsidRPr="007B6906">
        <w:rPr>
          <w:rFonts w:ascii="Times New Roman" w:hAnsi="Times New Roman"/>
          <w:b w:val="0"/>
          <w:bCs w:val="0"/>
          <w:color w:val="000000"/>
          <w:sz w:val="24"/>
          <w:szCs w:val="24"/>
        </w:rPr>
        <w:t xml:space="preserve"> using shaded contour plots. The same values were calculated over the same year and age range for </w:t>
      </w:r>
      <w:del w:id="6" w:author="Jon Minton" w:date="2014-10-30T11:25:00Z">
        <w:r w:rsidRPr="007B6906" w:rsidDel="00E6140D">
          <w:rPr>
            <w:rFonts w:ascii="Times New Roman" w:hAnsi="Times New Roman"/>
            <w:b w:val="0"/>
            <w:bCs w:val="0"/>
            <w:color w:val="000000"/>
            <w:sz w:val="24"/>
            <w:szCs w:val="24"/>
          </w:rPr>
          <w:delText>a number of</w:delText>
        </w:r>
      </w:del>
      <w:ins w:id="7" w:author="Jon Minton" w:date="2014-10-30T11:25:00Z">
        <w:r w:rsidR="00E6140D">
          <w:rPr>
            <w:rFonts w:ascii="Times New Roman" w:hAnsi="Times New Roman"/>
            <w:b w:val="0"/>
            <w:bCs w:val="0"/>
            <w:color w:val="000000"/>
            <w:sz w:val="24"/>
            <w:szCs w:val="24"/>
          </w:rPr>
          <w:t>some</w:t>
        </w:r>
      </w:ins>
      <w:r w:rsidRPr="007B6906">
        <w:rPr>
          <w:rFonts w:ascii="Times New Roman" w:hAnsi="Times New Roman"/>
          <w:b w:val="0"/>
          <w:bCs w:val="0"/>
          <w:color w:val="000000"/>
          <w:sz w:val="24"/>
          <w:szCs w:val="24"/>
        </w:rPr>
        <w:t xml:space="preserve"> other countries for comparison. </w:t>
      </w:r>
    </w:p>
    <w:p w14:paraId="2CAB5643" w14:textId="1804C7FE"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 xml:space="preserve">RESULTS: Males currently experience </w:t>
      </w:r>
      <w:ins w:id="8" w:author="Danny Dorling" w:date="2014-10-29T17:12:00Z">
        <w:r w:rsidR="00870209">
          <w:rPr>
            <w:rFonts w:ascii="Times New Roman" w:hAnsi="Times New Roman"/>
            <w:b w:val="0"/>
            <w:bCs w:val="0"/>
            <w:color w:val="000000"/>
            <w:sz w:val="24"/>
            <w:szCs w:val="24"/>
          </w:rPr>
          <w:t>greater</w:t>
        </w:r>
      </w:ins>
      <w:del w:id="9" w:author="Danny Dorling" w:date="2014-10-29T17:12:00Z">
        <w:r w:rsidRPr="007B6906" w:rsidDel="00870209">
          <w:rPr>
            <w:rFonts w:ascii="Times New Roman" w:hAnsi="Times New Roman"/>
            <w:b w:val="0"/>
            <w:bCs w:val="0"/>
            <w:color w:val="000000"/>
            <w:sz w:val="24"/>
            <w:szCs w:val="24"/>
          </w:rPr>
          <w:delText>more</w:delText>
        </w:r>
      </w:del>
      <w:r w:rsidRPr="007B6906">
        <w:rPr>
          <w:rFonts w:ascii="Times New Roman" w:hAnsi="Times New Roman"/>
          <w:b w:val="0"/>
          <w:bCs w:val="0"/>
          <w:color w:val="000000"/>
          <w:sz w:val="24"/>
          <w:szCs w:val="24"/>
        </w:rPr>
        <w:t xml:space="preserve"> excess mortality than they did in the past. Coming of age (between the ages of 15 and 25 years of age) is especially perilous for men relative to women now compared to the past in the USA; the</w:t>
      </w:r>
      <w:del w:id="10" w:author="Danny Dorling" w:date="2014-10-29T17:13:00Z">
        <w:r w:rsidRPr="007B6906" w:rsidDel="00870209">
          <w:rPr>
            <w:rFonts w:ascii="Times New Roman" w:hAnsi="Times New Roman"/>
            <w:b w:val="0"/>
            <w:bCs w:val="0"/>
            <w:color w:val="000000"/>
            <w:sz w:val="24"/>
            <w:szCs w:val="24"/>
          </w:rPr>
          <w:delText>se</w:delText>
        </w:r>
      </w:del>
      <w:r w:rsidRPr="007B6906">
        <w:rPr>
          <w:rFonts w:ascii="Times New Roman" w:hAnsi="Times New Roman"/>
          <w:b w:val="0"/>
          <w:bCs w:val="0"/>
          <w:color w:val="000000"/>
          <w:sz w:val="24"/>
          <w:szCs w:val="24"/>
        </w:rPr>
        <w:t xml:space="preserve"> </w:t>
      </w:r>
      <w:del w:id="11" w:author="Danny Dorling" w:date="2014-10-29T17:13:00Z">
        <w:r w:rsidRPr="007B6906" w:rsidDel="00870209">
          <w:rPr>
            <w:rFonts w:ascii="Times New Roman" w:hAnsi="Times New Roman"/>
            <w:b w:val="0"/>
            <w:bCs w:val="0"/>
            <w:color w:val="000000"/>
            <w:sz w:val="24"/>
            <w:szCs w:val="24"/>
          </w:rPr>
          <w:delText>visualisations</w:delText>
        </w:r>
      </w:del>
      <w:ins w:id="12" w:author="Danny Dorling" w:date="2014-10-29T17:13:00Z">
        <w:r w:rsidR="00870209" w:rsidRPr="007B6906">
          <w:rPr>
            <w:rFonts w:ascii="Times New Roman" w:hAnsi="Times New Roman"/>
            <w:b w:val="0"/>
            <w:bCs w:val="0"/>
            <w:color w:val="000000"/>
            <w:sz w:val="24"/>
            <w:szCs w:val="24"/>
          </w:rPr>
          <w:t>vi</w:t>
        </w:r>
        <w:r w:rsidR="00870209">
          <w:rPr>
            <w:rFonts w:ascii="Times New Roman" w:hAnsi="Times New Roman"/>
            <w:b w:val="0"/>
            <w:bCs w:val="0"/>
            <w:color w:val="000000"/>
            <w:sz w:val="24"/>
            <w:szCs w:val="24"/>
          </w:rPr>
          <w:t>s</w:t>
        </w:r>
        <w:r w:rsidR="00870209" w:rsidRPr="007B6906">
          <w:rPr>
            <w:rFonts w:ascii="Times New Roman" w:hAnsi="Times New Roman"/>
            <w:b w:val="0"/>
            <w:bCs w:val="0"/>
            <w:color w:val="000000"/>
            <w:sz w:val="24"/>
            <w:szCs w:val="24"/>
          </w:rPr>
          <w:t>ualizations</w:t>
        </w:r>
        <w:r w:rsidR="00870209">
          <w:rPr>
            <w:rFonts w:ascii="Times New Roman" w:hAnsi="Times New Roman"/>
            <w:b w:val="0"/>
            <w:bCs w:val="0"/>
            <w:color w:val="000000"/>
            <w:sz w:val="24"/>
            <w:szCs w:val="24"/>
          </w:rPr>
          <w:t xml:space="preserve"> highlight this change as important</w:t>
        </w:r>
      </w:ins>
      <w:del w:id="13" w:author="Danny Dorling" w:date="2014-10-29T17:12:00Z">
        <w:r w:rsidRPr="007B6906" w:rsidDel="00870209">
          <w:rPr>
            <w:rFonts w:ascii="Times New Roman" w:hAnsi="Times New Roman"/>
            <w:b w:val="0"/>
            <w:bCs w:val="0"/>
            <w:color w:val="000000"/>
            <w:sz w:val="24"/>
            <w:szCs w:val="24"/>
          </w:rPr>
          <w:delText xml:space="preserve"> aid in identifying these changes</w:delText>
        </w:r>
      </w:del>
      <w:r w:rsidRPr="007B6906">
        <w:rPr>
          <w:rFonts w:ascii="Times New Roman" w:hAnsi="Times New Roman"/>
          <w:b w:val="0"/>
          <w:bCs w:val="0"/>
          <w:color w:val="000000"/>
          <w:sz w:val="24"/>
          <w:szCs w:val="24"/>
        </w:rPr>
        <w:t xml:space="preserve">.  </w:t>
      </w:r>
    </w:p>
    <w:p w14:paraId="4419228E" w14:textId="15D5F81E"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 xml:space="preserve">CONCLUSIONS: Sex differences in life expectancy are not static. While women may </w:t>
      </w:r>
      <w:ins w:id="14" w:author="Danny Dorling" w:date="2014-10-29T17:14:00Z">
        <w:r w:rsidR="00870209">
          <w:rPr>
            <w:rFonts w:ascii="Times New Roman" w:hAnsi="Times New Roman"/>
            <w:b w:val="0"/>
            <w:bCs w:val="0"/>
            <w:color w:val="000000"/>
            <w:sz w:val="24"/>
            <w:szCs w:val="24"/>
          </w:rPr>
          <w:t xml:space="preserve">today </w:t>
        </w:r>
      </w:ins>
      <w:r w:rsidRPr="007B6906">
        <w:rPr>
          <w:rFonts w:ascii="Times New Roman" w:hAnsi="Times New Roman"/>
          <w:b w:val="0"/>
          <w:bCs w:val="0"/>
          <w:color w:val="000000"/>
          <w:sz w:val="24"/>
          <w:szCs w:val="24"/>
        </w:rPr>
        <w:t>have a</w:t>
      </w:r>
      <w:ins w:id="15" w:author="Danny Dorling" w:date="2014-10-29T17:14:00Z">
        <w:r w:rsidR="00870209">
          <w:rPr>
            <w:rFonts w:ascii="Times New Roman" w:hAnsi="Times New Roman"/>
            <w:b w:val="0"/>
            <w:bCs w:val="0"/>
            <w:color w:val="000000"/>
            <w:sz w:val="24"/>
            <w:szCs w:val="24"/>
          </w:rPr>
          <w:t>n advantage</w:t>
        </w:r>
      </w:ins>
      <w:r w:rsidRPr="007B6906">
        <w:rPr>
          <w:rFonts w:ascii="Times New Roman" w:hAnsi="Times New Roman"/>
          <w:b w:val="0"/>
          <w:bCs w:val="0"/>
          <w:color w:val="000000"/>
          <w:sz w:val="24"/>
          <w:szCs w:val="24"/>
        </w:rPr>
        <w:t xml:space="preserve"> </w:t>
      </w:r>
      <w:del w:id="16" w:author="Danny Dorling" w:date="2014-10-29T17:14:00Z">
        <w:r w:rsidRPr="007B6906" w:rsidDel="00870209">
          <w:rPr>
            <w:rFonts w:ascii="Times New Roman" w:hAnsi="Times New Roman"/>
            <w:b w:val="0"/>
            <w:bCs w:val="0"/>
            <w:color w:val="000000"/>
            <w:sz w:val="24"/>
            <w:szCs w:val="24"/>
          </w:rPr>
          <w:delText xml:space="preserve">natural edge </w:delText>
        </w:r>
      </w:del>
      <w:r w:rsidRPr="007B6906">
        <w:rPr>
          <w:rFonts w:ascii="Times New Roman" w:hAnsi="Times New Roman"/>
          <w:b w:val="0"/>
          <w:bCs w:val="0"/>
          <w:color w:val="000000"/>
          <w:sz w:val="24"/>
          <w:szCs w:val="24"/>
        </w:rPr>
        <w:t>when it comes to life expectancy,</w:t>
      </w:r>
      <w:ins w:id="17" w:author="Jon Minton" w:date="2014-10-30T11:26:00Z">
        <w:r w:rsidR="00E6140D">
          <w:rPr>
            <w:rFonts w:ascii="Times New Roman" w:hAnsi="Times New Roman"/>
            <w:b w:val="0"/>
            <w:bCs w:val="0"/>
            <w:color w:val="000000"/>
            <w:sz w:val="24"/>
            <w:szCs w:val="24"/>
          </w:rPr>
          <w:t xml:space="preserve"> in the USA</w:t>
        </w:r>
      </w:ins>
      <w:r w:rsidRPr="007B6906">
        <w:rPr>
          <w:rFonts w:ascii="Times New Roman" w:hAnsi="Times New Roman"/>
          <w:b w:val="0"/>
          <w:bCs w:val="0"/>
          <w:color w:val="000000"/>
          <w:sz w:val="24"/>
          <w:szCs w:val="24"/>
        </w:rPr>
        <w:t xml:space="preserve"> this has </w:t>
      </w:r>
      <w:ins w:id="18" w:author="Danny Dorling" w:date="2014-10-29T17:14:00Z">
        <w:r w:rsidR="00870209">
          <w:rPr>
            <w:rFonts w:ascii="Times New Roman" w:hAnsi="Times New Roman"/>
            <w:b w:val="0"/>
            <w:bCs w:val="0"/>
            <w:color w:val="000000"/>
            <w:sz w:val="24"/>
            <w:szCs w:val="24"/>
          </w:rPr>
          <w:t>greatly increase</w:t>
        </w:r>
        <w:r w:rsidR="00870209">
          <w:rPr>
            <w:rFonts w:ascii="Times New Roman" w:hAnsi="Times New Roman"/>
            <w:b w:val="0"/>
            <w:bCs w:val="0"/>
            <w:color w:val="000000"/>
            <w:sz w:val="24"/>
            <w:szCs w:val="24"/>
          </w:rPr>
          <w:t>d</w:t>
        </w:r>
      </w:ins>
      <w:del w:id="19" w:author="Danny Dorling" w:date="2014-10-29T17:14:00Z">
        <w:r w:rsidRPr="007B6906" w:rsidDel="00870209">
          <w:rPr>
            <w:rFonts w:ascii="Times New Roman" w:hAnsi="Times New Roman"/>
            <w:b w:val="0"/>
            <w:bCs w:val="0"/>
            <w:color w:val="000000"/>
            <w:sz w:val="24"/>
            <w:szCs w:val="24"/>
          </w:rPr>
          <w:delText>changed</w:delText>
        </w:r>
      </w:del>
      <w:r w:rsidRPr="007B6906">
        <w:rPr>
          <w:rFonts w:ascii="Times New Roman" w:hAnsi="Times New Roman"/>
          <w:b w:val="0"/>
          <w:bCs w:val="0"/>
          <w:color w:val="000000"/>
          <w:sz w:val="24"/>
          <w:szCs w:val="24"/>
        </w:rPr>
        <w:t xml:space="preserve"> since the 1930s</w:t>
      </w:r>
      <w:del w:id="20" w:author="Jon Minton" w:date="2014-10-30T11:26:00Z">
        <w:r w:rsidRPr="007B6906" w:rsidDel="00E6140D">
          <w:rPr>
            <w:rFonts w:ascii="Times New Roman" w:hAnsi="Times New Roman"/>
            <w:b w:val="0"/>
            <w:bCs w:val="0"/>
            <w:color w:val="000000"/>
            <w:sz w:val="24"/>
            <w:szCs w:val="24"/>
          </w:rPr>
          <w:delText xml:space="preserve"> in the USA when the male-female life expectancy gap was narrower</w:delText>
        </w:r>
      </w:del>
      <w:r w:rsidRPr="007B6906">
        <w:rPr>
          <w:rFonts w:ascii="Times New Roman" w:hAnsi="Times New Roman"/>
          <w:b w:val="0"/>
          <w:bCs w:val="0"/>
          <w:color w:val="000000"/>
          <w:sz w:val="24"/>
          <w:szCs w:val="24"/>
        </w:rPr>
        <w:t xml:space="preserve">. </w:t>
      </w:r>
      <w:del w:id="21" w:author="Jon Minton" w:date="2014-10-30T11:26:00Z">
        <w:r w:rsidRPr="007B6906" w:rsidDel="00E6140D">
          <w:rPr>
            <w:rFonts w:ascii="Times New Roman" w:hAnsi="Times New Roman"/>
            <w:b w:val="0"/>
            <w:bCs w:val="0"/>
            <w:color w:val="000000"/>
            <w:sz w:val="24"/>
            <w:szCs w:val="24"/>
          </w:rPr>
          <w:delText>In the same way that</w:delText>
        </w:r>
      </w:del>
      <w:ins w:id="22" w:author="Jon Minton" w:date="2014-10-30T11:26:00Z">
        <w:r w:rsidR="00E6140D">
          <w:rPr>
            <w:rFonts w:ascii="Times New Roman" w:hAnsi="Times New Roman"/>
            <w:b w:val="0"/>
            <w:bCs w:val="0"/>
            <w:color w:val="000000"/>
            <w:sz w:val="24"/>
            <w:szCs w:val="24"/>
          </w:rPr>
          <w:t xml:space="preserve">Just as </w:t>
        </w:r>
      </w:ins>
      <w:del w:id="23" w:author="Jon Minton" w:date="2014-10-30T11:26:00Z">
        <w:r w:rsidRPr="007B6906" w:rsidDel="00E6140D">
          <w:rPr>
            <w:rFonts w:ascii="Times New Roman" w:hAnsi="Times New Roman"/>
            <w:b w:val="0"/>
            <w:bCs w:val="0"/>
            <w:color w:val="000000"/>
            <w:sz w:val="24"/>
            <w:szCs w:val="24"/>
          </w:rPr>
          <w:delText xml:space="preserve"> </w:delText>
        </w:r>
      </w:del>
      <w:r w:rsidRPr="007B6906">
        <w:rPr>
          <w:rFonts w:ascii="Times New Roman" w:hAnsi="Times New Roman"/>
          <w:b w:val="0"/>
          <w:bCs w:val="0"/>
          <w:color w:val="000000"/>
          <w:sz w:val="24"/>
          <w:szCs w:val="24"/>
        </w:rPr>
        <w:t xml:space="preserve">young adulthood for women has been made safer through safer antenatal and childbirth practices, </w:t>
      </w:r>
      <w:del w:id="24" w:author="Jon Minton" w:date="2014-10-30T11:28:00Z">
        <w:r w:rsidRPr="007B6906" w:rsidDel="00E6140D">
          <w:rPr>
            <w:rFonts w:ascii="Times New Roman" w:hAnsi="Times New Roman"/>
            <w:b w:val="0"/>
            <w:bCs w:val="0"/>
            <w:color w:val="000000"/>
            <w:sz w:val="24"/>
            <w:szCs w:val="24"/>
          </w:rPr>
          <w:delText xml:space="preserve">it may be time to think about what </w:delText>
        </w:r>
      </w:del>
      <w:r w:rsidRPr="007B6906">
        <w:rPr>
          <w:rFonts w:ascii="Times New Roman" w:hAnsi="Times New Roman"/>
          <w:b w:val="0"/>
          <w:bCs w:val="0"/>
          <w:color w:val="000000"/>
          <w:sz w:val="24"/>
          <w:szCs w:val="24"/>
        </w:rPr>
        <w:t xml:space="preserve">changes in public policy </w:t>
      </w:r>
      <w:del w:id="25" w:author="Jon Minton" w:date="2014-10-30T11:28:00Z">
        <w:r w:rsidRPr="007B6906" w:rsidDel="00E6140D">
          <w:rPr>
            <w:rFonts w:ascii="Times New Roman" w:hAnsi="Times New Roman"/>
            <w:b w:val="0"/>
            <w:bCs w:val="0"/>
            <w:color w:val="000000"/>
            <w:sz w:val="24"/>
            <w:szCs w:val="24"/>
          </w:rPr>
          <w:delText xml:space="preserve">could </w:delText>
        </w:r>
      </w:del>
      <w:ins w:id="26" w:author="Jon Minton" w:date="2014-10-30T11:28:00Z">
        <w:r w:rsidR="00E6140D">
          <w:rPr>
            <w:rFonts w:ascii="Times New Roman" w:hAnsi="Times New Roman"/>
            <w:b w:val="0"/>
            <w:bCs w:val="0"/>
            <w:color w:val="000000"/>
            <w:sz w:val="24"/>
            <w:szCs w:val="24"/>
          </w:rPr>
          <w:t xml:space="preserve">can </w:t>
        </w:r>
      </w:ins>
      <w:r w:rsidRPr="007B6906">
        <w:rPr>
          <w:rFonts w:ascii="Times New Roman" w:hAnsi="Times New Roman"/>
          <w:b w:val="0"/>
          <w:bCs w:val="0"/>
          <w:color w:val="000000"/>
          <w:sz w:val="24"/>
          <w:szCs w:val="24"/>
        </w:rPr>
        <w:t>make the s</w:t>
      </w:r>
      <w:r w:rsidRPr="007B6906">
        <w:rPr>
          <w:rFonts w:ascii="Times New Roman" w:hAnsi="Times New Roman"/>
          <w:b w:val="0"/>
          <w:bCs w:val="0"/>
          <w:color w:val="000000"/>
          <w:sz w:val="24"/>
          <w:szCs w:val="24"/>
        </w:rPr>
        <w:t>o</w:t>
      </w:r>
      <w:r w:rsidRPr="007B6906">
        <w:rPr>
          <w:rFonts w:ascii="Times New Roman" w:hAnsi="Times New Roman"/>
          <w:b w:val="0"/>
          <w:bCs w:val="0"/>
          <w:color w:val="000000"/>
          <w:sz w:val="24"/>
          <w:szCs w:val="24"/>
        </w:rPr>
        <w:t>cial environment safer for men</w:t>
      </w:r>
      <w:ins w:id="27" w:author="Danny Dorling" w:date="2014-10-29T17:14:00Z">
        <w:del w:id="28" w:author="Jon Minton" w:date="2014-10-30T11:28:00Z">
          <w:r w:rsidR="00870209" w:rsidDel="00E6140D">
            <w:rPr>
              <w:rFonts w:ascii="Times New Roman" w:hAnsi="Times New Roman"/>
              <w:b w:val="0"/>
              <w:bCs w:val="0"/>
              <w:color w:val="000000"/>
              <w:sz w:val="24"/>
              <w:szCs w:val="24"/>
            </w:rPr>
            <w:delText xml:space="preserve"> in future</w:delText>
          </w:r>
        </w:del>
      </w:ins>
      <w:r w:rsidRPr="007B6906">
        <w:rPr>
          <w:rFonts w:ascii="Times New Roman" w:hAnsi="Times New Roman"/>
          <w:b w:val="0"/>
          <w:bCs w:val="0"/>
          <w:color w:val="000000"/>
          <w:sz w:val="24"/>
          <w:szCs w:val="24"/>
        </w:rPr>
        <w:t xml:space="preserve">. </w:t>
      </w:r>
    </w:p>
    <w:p w14:paraId="134F6FBD" w14:textId="77777777" w:rsidR="00CB1907" w:rsidRPr="007B6906" w:rsidRDefault="00235145">
      <w:pPr>
        <w:pStyle w:val="CorpsA"/>
        <w:rPr>
          <w:rFonts w:hAnsi="Times New Roman"/>
        </w:rPr>
      </w:pPr>
      <w:r w:rsidRPr="007B6906">
        <w:rPr>
          <w:rFonts w:hAnsi="Times New Roman"/>
        </w:rPr>
        <w:br w:type="page"/>
      </w:r>
    </w:p>
    <w:p w14:paraId="697E6A71" w14:textId="77777777" w:rsidR="00CB1907" w:rsidRPr="007B6906" w:rsidRDefault="00CB1907">
      <w:pPr>
        <w:pStyle w:val="CorpsA"/>
        <w:rPr>
          <w:rFonts w:hAnsi="Times New Roman"/>
        </w:rPr>
      </w:pPr>
    </w:p>
    <w:p w14:paraId="31C66783" w14:textId="77777777" w:rsidR="00CB1907" w:rsidRPr="007B6906" w:rsidRDefault="00235145">
      <w:pPr>
        <w:pStyle w:val="Sous-section2B"/>
        <w:rPr>
          <w:rFonts w:ascii="Times New Roman" w:hAnsi="Times New Roman"/>
          <w:sz w:val="24"/>
          <w:szCs w:val="24"/>
        </w:rPr>
      </w:pPr>
      <w:r w:rsidRPr="007B6906">
        <w:rPr>
          <w:rFonts w:ascii="Times New Roman" w:hAnsi="Times New Roman"/>
          <w:sz w:val="24"/>
          <w:szCs w:val="24"/>
        </w:rPr>
        <w:t>Already Known and What this Study Adds</w:t>
      </w:r>
    </w:p>
    <w:p w14:paraId="237DED19" w14:textId="77777777" w:rsidR="00CB1907" w:rsidRPr="007B6906" w:rsidRDefault="00CB1907">
      <w:pPr>
        <w:pStyle w:val="CorpsA"/>
        <w:rPr>
          <w:rFonts w:hAnsi="Times New Roman"/>
        </w:rPr>
      </w:pPr>
    </w:p>
    <w:p w14:paraId="30FDB020" w14:textId="2A476319"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WHAT IS ALREADY KNOWN: In richer countries males have shorter life expectancies than f</w:t>
      </w:r>
      <w:r w:rsidRPr="007B6906">
        <w:rPr>
          <w:rFonts w:ascii="Times New Roman" w:hAnsi="Times New Roman"/>
          <w:b w:val="0"/>
          <w:bCs w:val="0"/>
          <w:color w:val="000000"/>
          <w:sz w:val="24"/>
          <w:szCs w:val="24"/>
        </w:rPr>
        <w:t>e</w:t>
      </w:r>
      <w:r w:rsidRPr="007B6906">
        <w:rPr>
          <w:rFonts w:ascii="Times New Roman" w:hAnsi="Times New Roman"/>
          <w:b w:val="0"/>
          <w:bCs w:val="0"/>
          <w:color w:val="000000"/>
          <w:sz w:val="24"/>
          <w:szCs w:val="24"/>
        </w:rPr>
        <w:t xml:space="preserve">males. Males </w:t>
      </w:r>
      <w:ins w:id="29" w:author="Jon Minton" w:date="2014-10-30T11:28:00Z">
        <w:r w:rsidR="00E6140D">
          <w:rPr>
            <w:rFonts w:ascii="Times New Roman" w:hAnsi="Times New Roman"/>
            <w:b w:val="0"/>
            <w:bCs w:val="0"/>
            <w:color w:val="000000"/>
            <w:sz w:val="24"/>
            <w:szCs w:val="24"/>
          </w:rPr>
          <w:t xml:space="preserve">engage in </w:t>
        </w:r>
      </w:ins>
      <w:del w:id="30" w:author="Jon Minton" w:date="2014-10-30T11:29:00Z">
        <w:r w:rsidRPr="007B6906" w:rsidDel="00E6140D">
          <w:rPr>
            <w:rFonts w:ascii="Times New Roman" w:hAnsi="Times New Roman"/>
            <w:b w:val="0"/>
            <w:bCs w:val="0"/>
            <w:color w:val="000000"/>
            <w:sz w:val="24"/>
            <w:szCs w:val="24"/>
          </w:rPr>
          <w:delText xml:space="preserve">also have a greater tendency towards </w:delText>
        </w:r>
      </w:del>
      <w:ins w:id="31" w:author="Jon Minton" w:date="2014-10-30T11:29:00Z">
        <w:r w:rsidR="00E6140D">
          <w:rPr>
            <w:rFonts w:ascii="Times New Roman" w:hAnsi="Times New Roman"/>
            <w:b w:val="0"/>
            <w:bCs w:val="0"/>
            <w:color w:val="000000"/>
            <w:sz w:val="24"/>
            <w:szCs w:val="24"/>
          </w:rPr>
          <w:t xml:space="preserve">more </w:t>
        </w:r>
      </w:ins>
      <w:r w:rsidRPr="007B6906">
        <w:rPr>
          <w:rFonts w:ascii="Times New Roman" w:hAnsi="Times New Roman"/>
          <w:b w:val="0"/>
          <w:bCs w:val="0"/>
          <w:color w:val="000000"/>
          <w:sz w:val="24"/>
          <w:szCs w:val="24"/>
        </w:rPr>
        <w:t xml:space="preserve">risk-seeking </w:t>
      </w:r>
      <w:proofErr w:type="spellStart"/>
      <w:r w:rsidRPr="007B6906">
        <w:rPr>
          <w:rFonts w:ascii="Times New Roman" w:hAnsi="Times New Roman"/>
          <w:b w:val="0"/>
          <w:bCs w:val="0"/>
          <w:color w:val="000000"/>
          <w:sz w:val="24"/>
          <w:szCs w:val="24"/>
        </w:rPr>
        <w:t>behaviour</w:t>
      </w:r>
      <w:proofErr w:type="spellEnd"/>
      <w:r w:rsidRPr="007B6906">
        <w:rPr>
          <w:rFonts w:ascii="Times New Roman" w:hAnsi="Times New Roman"/>
          <w:b w:val="0"/>
          <w:bCs w:val="0"/>
          <w:color w:val="000000"/>
          <w:sz w:val="24"/>
          <w:szCs w:val="24"/>
        </w:rPr>
        <w:t xml:space="preserve"> than f</w:t>
      </w:r>
      <w:r w:rsidRPr="007B6906">
        <w:rPr>
          <w:rFonts w:ascii="Times New Roman" w:hAnsi="Times New Roman"/>
          <w:b w:val="0"/>
          <w:bCs w:val="0"/>
          <w:color w:val="000000"/>
          <w:sz w:val="24"/>
          <w:szCs w:val="24"/>
        </w:rPr>
        <w:t>e</w:t>
      </w:r>
      <w:r w:rsidRPr="007B6906">
        <w:rPr>
          <w:rFonts w:ascii="Times New Roman" w:hAnsi="Times New Roman"/>
          <w:b w:val="0"/>
          <w:bCs w:val="0"/>
          <w:color w:val="000000"/>
          <w:sz w:val="24"/>
          <w:szCs w:val="24"/>
        </w:rPr>
        <w:t>males</w:t>
      </w:r>
      <w:del w:id="32" w:author="Jon Minton" w:date="2014-10-30T11:29:00Z">
        <w:r w:rsidRPr="007B6906" w:rsidDel="00E6140D">
          <w:rPr>
            <w:rFonts w:ascii="Times New Roman" w:hAnsi="Times New Roman"/>
            <w:b w:val="0"/>
            <w:bCs w:val="0"/>
            <w:color w:val="000000"/>
            <w:sz w:val="24"/>
            <w:szCs w:val="24"/>
          </w:rPr>
          <w:delText>,</w:delText>
        </w:r>
      </w:del>
      <w:ins w:id="33" w:author="Danny Dorling" w:date="2014-10-29T17:15:00Z">
        <w:del w:id="34" w:author="Jon Minton" w:date="2014-10-30T11:29:00Z">
          <w:r w:rsidR="00870209" w:rsidDel="00E6140D">
            <w:rPr>
              <w:rFonts w:ascii="Times New Roman" w:hAnsi="Times New Roman"/>
              <w:b w:val="0"/>
              <w:bCs w:val="0"/>
              <w:color w:val="000000"/>
              <w:sz w:val="24"/>
              <w:szCs w:val="24"/>
            </w:rPr>
            <w:delText xml:space="preserve"> or are less risk-averse</w:delText>
          </w:r>
        </w:del>
        <w:r w:rsidR="00870209">
          <w:rPr>
            <w:rFonts w:ascii="Times New Roman" w:hAnsi="Times New Roman"/>
            <w:b w:val="0"/>
            <w:bCs w:val="0"/>
            <w:color w:val="000000"/>
            <w:sz w:val="24"/>
            <w:szCs w:val="24"/>
          </w:rPr>
          <w:t>,</w:t>
        </w:r>
      </w:ins>
      <w:r w:rsidRPr="007B6906">
        <w:rPr>
          <w:rFonts w:ascii="Times New Roman" w:hAnsi="Times New Roman"/>
          <w:b w:val="0"/>
          <w:bCs w:val="0"/>
          <w:color w:val="000000"/>
          <w:sz w:val="24"/>
          <w:szCs w:val="24"/>
        </w:rPr>
        <w:t xml:space="preserve"> especially in early adulthood. </w:t>
      </w:r>
      <w:ins w:id="35" w:author="Jon Minton" w:date="2014-10-30T11:31:00Z">
        <w:r w:rsidR="00E6140D">
          <w:rPr>
            <w:rFonts w:ascii="Times New Roman" w:hAnsi="Times New Roman"/>
            <w:b w:val="0"/>
            <w:bCs w:val="0"/>
            <w:color w:val="000000"/>
            <w:sz w:val="24"/>
            <w:szCs w:val="24"/>
          </w:rPr>
          <w:t>Male ‘</w:t>
        </w:r>
      </w:ins>
      <w:ins w:id="36" w:author="Jon Minton" w:date="2014-10-30T11:29:00Z">
        <w:r w:rsidR="00E6140D">
          <w:rPr>
            <w:rFonts w:ascii="Times New Roman" w:hAnsi="Times New Roman"/>
            <w:b w:val="0"/>
            <w:bCs w:val="0"/>
            <w:color w:val="000000"/>
            <w:sz w:val="24"/>
            <w:szCs w:val="24"/>
          </w:rPr>
          <w:t>excess</w:t>
        </w:r>
      </w:ins>
      <w:ins w:id="37" w:author="Jon Minton" w:date="2014-10-30T11:31:00Z">
        <w:r w:rsidR="00E6140D">
          <w:rPr>
            <w:rFonts w:ascii="Times New Roman" w:hAnsi="Times New Roman"/>
            <w:b w:val="0"/>
            <w:bCs w:val="0"/>
            <w:color w:val="000000"/>
            <w:sz w:val="24"/>
            <w:szCs w:val="24"/>
          </w:rPr>
          <w:t>’</w:t>
        </w:r>
      </w:ins>
      <w:ins w:id="38" w:author="Jon Minton" w:date="2014-10-30T11:29:00Z">
        <w:r w:rsidR="00E6140D">
          <w:rPr>
            <w:rFonts w:ascii="Times New Roman" w:hAnsi="Times New Roman"/>
            <w:b w:val="0"/>
            <w:bCs w:val="0"/>
            <w:color w:val="000000"/>
            <w:sz w:val="24"/>
            <w:szCs w:val="24"/>
          </w:rPr>
          <w:t xml:space="preserve"> mortality</w:t>
        </w:r>
      </w:ins>
      <w:ins w:id="39" w:author="Jon Minton" w:date="2014-10-30T11:31:00Z">
        <w:r w:rsidR="00E6140D">
          <w:rPr>
            <w:rFonts w:ascii="Times New Roman" w:hAnsi="Times New Roman"/>
            <w:b w:val="0"/>
            <w:bCs w:val="0"/>
            <w:color w:val="000000"/>
            <w:sz w:val="24"/>
            <w:szCs w:val="24"/>
          </w:rPr>
          <w:t xml:space="preserve"> rates in the USA grew in </w:t>
        </w:r>
      </w:ins>
      <w:ins w:id="40" w:author="Jon Minton" w:date="2014-10-30T11:32:00Z">
        <w:r w:rsidR="00E6140D">
          <w:rPr>
            <w:rFonts w:ascii="Times New Roman" w:hAnsi="Times New Roman"/>
            <w:b w:val="0"/>
            <w:bCs w:val="0"/>
            <w:color w:val="000000"/>
            <w:sz w:val="24"/>
            <w:szCs w:val="24"/>
          </w:rPr>
          <w:t>recent decades, especially in early adulthood</w:t>
        </w:r>
      </w:ins>
      <w:del w:id="41" w:author="Jon Minton" w:date="2014-10-30T11:32:00Z">
        <w:r w:rsidRPr="007B6906" w:rsidDel="00E6140D">
          <w:rPr>
            <w:rFonts w:ascii="Times New Roman" w:hAnsi="Times New Roman"/>
            <w:b w:val="0"/>
            <w:bCs w:val="0"/>
            <w:color w:val="000000"/>
            <w:sz w:val="24"/>
            <w:szCs w:val="24"/>
          </w:rPr>
          <w:delText>In the USA, the rate of male excess mo</w:delText>
        </w:r>
        <w:r w:rsidRPr="007B6906" w:rsidDel="00E6140D">
          <w:rPr>
            <w:rFonts w:ascii="Times New Roman" w:hAnsi="Times New Roman"/>
            <w:b w:val="0"/>
            <w:bCs w:val="0"/>
            <w:color w:val="000000"/>
            <w:sz w:val="24"/>
            <w:szCs w:val="24"/>
          </w:rPr>
          <w:delText>r</w:delText>
        </w:r>
        <w:r w:rsidRPr="007B6906" w:rsidDel="00E6140D">
          <w:rPr>
            <w:rFonts w:ascii="Times New Roman" w:hAnsi="Times New Roman"/>
            <w:b w:val="0"/>
            <w:bCs w:val="0"/>
            <w:color w:val="000000"/>
            <w:sz w:val="24"/>
            <w:szCs w:val="24"/>
          </w:rPr>
          <w:delText>tality in early adulthood, compared with females, grew in the decades following the Second World War</w:delText>
        </w:r>
      </w:del>
      <w:r w:rsidRPr="007B6906">
        <w:rPr>
          <w:rFonts w:ascii="Times New Roman" w:hAnsi="Times New Roman"/>
          <w:b w:val="0"/>
          <w:bCs w:val="0"/>
          <w:color w:val="000000"/>
          <w:sz w:val="24"/>
          <w:szCs w:val="24"/>
        </w:rPr>
        <w:t xml:space="preserve">. </w:t>
      </w:r>
    </w:p>
    <w:p w14:paraId="0F5A7F83" w14:textId="4D6EE8D8"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 xml:space="preserve">WHAT THIS STUDY ADDS: </w:t>
      </w:r>
      <w:del w:id="42" w:author="Jon Minton" w:date="2014-10-30T11:32:00Z">
        <w:r w:rsidRPr="007B6906" w:rsidDel="00E6140D">
          <w:rPr>
            <w:rFonts w:ascii="Times New Roman" w:hAnsi="Times New Roman"/>
            <w:b w:val="0"/>
            <w:bCs w:val="0"/>
            <w:color w:val="000000"/>
            <w:sz w:val="24"/>
            <w:szCs w:val="24"/>
          </w:rPr>
          <w:delText>The rates of excess</w:delText>
        </w:r>
      </w:del>
      <w:ins w:id="43" w:author="Jon Minton" w:date="2014-10-30T11:32:00Z">
        <w:r w:rsidR="00E6140D">
          <w:rPr>
            <w:rFonts w:ascii="Times New Roman" w:hAnsi="Times New Roman"/>
            <w:b w:val="0"/>
            <w:bCs w:val="0"/>
            <w:color w:val="000000"/>
            <w:sz w:val="24"/>
            <w:szCs w:val="24"/>
          </w:rPr>
          <w:t>’Excess’</w:t>
        </w:r>
      </w:ins>
      <w:r w:rsidRPr="007B6906">
        <w:rPr>
          <w:rFonts w:ascii="Times New Roman" w:hAnsi="Times New Roman"/>
          <w:b w:val="0"/>
          <w:bCs w:val="0"/>
          <w:color w:val="000000"/>
          <w:sz w:val="24"/>
          <w:szCs w:val="24"/>
        </w:rPr>
        <w:t xml:space="preserve"> </w:t>
      </w:r>
      <w:ins w:id="44" w:author="Jon Minton" w:date="2014-10-30T11:33:00Z">
        <w:r w:rsidR="00E6140D">
          <w:rPr>
            <w:rFonts w:ascii="Times New Roman" w:hAnsi="Times New Roman"/>
            <w:b w:val="0"/>
            <w:bCs w:val="0"/>
            <w:color w:val="000000"/>
            <w:sz w:val="24"/>
            <w:szCs w:val="24"/>
          </w:rPr>
          <w:t xml:space="preserve">adult </w:t>
        </w:r>
      </w:ins>
      <w:r w:rsidRPr="007B6906">
        <w:rPr>
          <w:rFonts w:ascii="Times New Roman" w:hAnsi="Times New Roman"/>
          <w:b w:val="0"/>
          <w:bCs w:val="0"/>
          <w:color w:val="000000"/>
          <w:sz w:val="24"/>
          <w:szCs w:val="24"/>
        </w:rPr>
        <w:t xml:space="preserve">male mortality </w:t>
      </w:r>
      <w:ins w:id="45" w:author="Jon Minton" w:date="2014-10-30T11:33:00Z">
        <w:r w:rsidR="00E6140D">
          <w:rPr>
            <w:rFonts w:ascii="Times New Roman" w:hAnsi="Times New Roman"/>
            <w:b w:val="0"/>
            <w:bCs w:val="0"/>
            <w:color w:val="000000"/>
            <w:sz w:val="24"/>
            <w:szCs w:val="24"/>
          </w:rPr>
          <w:t xml:space="preserve">rates </w:t>
        </w:r>
      </w:ins>
      <w:del w:id="46" w:author="Jon Minton" w:date="2014-10-30T11:33:00Z">
        <w:r w:rsidRPr="007B6906" w:rsidDel="00E6140D">
          <w:rPr>
            <w:rFonts w:ascii="Times New Roman" w:hAnsi="Times New Roman"/>
            <w:b w:val="0"/>
            <w:bCs w:val="0"/>
            <w:color w:val="000000"/>
            <w:sz w:val="24"/>
            <w:szCs w:val="24"/>
          </w:rPr>
          <w:delText xml:space="preserve">in early adulthood in the USA begin </w:delText>
        </w:r>
      </w:del>
      <w:ins w:id="47" w:author="Jon Minton" w:date="2014-10-30T11:33:00Z">
        <w:r w:rsidR="00E6140D">
          <w:rPr>
            <w:rFonts w:ascii="Times New Roman" w:hAnsi="Times New Roman"/>
            <w:b w:val="0"/>
            <w:bCs w:val="0"/>
            <w:color w:val="000000"/>
            <w:sz w:val="24"/>
            <w:szCs w:val="24"/>
          </w:rPr>
          <w:t xml:space="preserve">begin </w:t>
        </w:r>
      </w:ins>
      <w:r w:rsidRPr="007B6906">
        <w:rPr>
          <w:rFonts w:ascii="Times New Roman" w:hAnsi="Times New Roman"/>
          <w:b w:val="0"/>
          <w:bCs w:val="0"/>
          <w:color w:val="000000"/>
          <w:sz w:val="24"/>
          <w:szCs w:val="24"/>
        </w:rPr>
        <w:t xml:space="preserve">from the start of adulthood, and </w:t>
      </w:r>
      <w:del w:id="48" w:author="Jon Minton" w:date="2014-10-30T11:33:00Z">
        <w:r w:rsidRPr="007B6906" w:rsidDel="00E6140D">
          <w:rPr>
            <w:rFonts w:ascii="Times New Roman" w:hAnsi="Times New Roman"/>
            <w:b w:val="0"/>
            <w:bCs w:val="0"/>
            <w:color w:val="000000"/>
            <w:sz w:val="24"/>
            <w:szCs w:val="24"/>
          </w:rPr>
          <w:delText xml:space="preserve">have consistently been </w:delText>
        </w:r>
      </w:del>
      <w:ins w:id="49" w:author="Jon Minton" w:date="2014-10-30T11:33:00Z">
        <w:r w:rsidR="00E6140D">
          <w:rPr>
            <w:rFonts w:ascii="Times New Roman" w:hAnsi="Times New Roman"/>
            <w:b w:val="0"/>
            <w:bCs w:val="0"/>
            <w:color w:val="000000"/>
            <w:sz w:val="24"/>
            <w:szCs w:val="24"/>
          </w:rPr>
          <w:t xml:space="preserve">are equivalent </w:t>
        </w:r>
      </w:ins>
      <w:del w:id="50" w:author="Jon Minton" w:date="2014-10-30T11:34:00Z">
        <w:r w:rsidRPr="007B6906" w:rsidDel="00E6140D">
          <w:rPr>
            <w:rFonts w:ascii="Times New Roman" w:hAnsi="Times New Roman"/>
            <w:b w:val="0"/>
            <w:bCs w:val="0"/>
            <w:color w:val="000000"/>
            <w:sz w:val="24"/>
            <w:szCs w:val="24"/>
          </w:rPr>
          <w:delText xml:space="preserve">equivalent to greater </w:delText>
        </w:r>
      </w:del>
      <w:ins w:id="51" w:author="Jon Minton" w:date="2014-10-30T11:34:00Z">
        <w:r w:rsidR="00E6140D">
          <w:rPr>
            <w:rFonts w:ascii="Times New Roman" w:hAnsi="Times New Roman"/>
            <w:b w:val="0"/>
            <w:bCs w:val="0"/>
            <w:color w:val="000000"/>
            <w:sz w:val="24"/>
            <w:szCs w:val="24"/>
          </w:rPr>
          <w:t xml:space="preserve">to more </w:t>
        </w:r>
      </w:ins>
      <w:r w:rsidRPr="007B6906">
        <w:rPr>
          <w:rFonts w:ascii="Times New Roman" w:hAnsi="Times New Roman"/>
          <w:b w:val="0"/>
          <w:bCs w:val="0"/>
          <w:color w:val="000000"/>
          <w:sz w:val="24"/>
          <w:szCs w:val="24"/>
        </w:rPr>
        <w:t>than 10 additional male deaths per 10,000 female deaths</w:t>
      </w:r>
      <w:ins w:id="52" w:author="Jon Minton" w:date="2014-10-30T11:34:00Z">
        <w:r w:rsidR="00E6140D">
          <w:rPr>
            <w:rFonts w:ascii="Times New Roman" w:hAnsi="Times New Roman"/>
            <w:b w:val="0"/>
            <w:bCs w:val="0"/>
            <w:color w:val="000000"/>
            <w:sz w:val="24"/>
            <w:szCs w:val="24"/>
          </w:rPr>
          <w:t>,</w:t>
        </w:r>
      </w:ins>
      <w:r w:rsidRPr="007B6906">
        <w:rPr>
          <w:rFonts w:ascii="Times New Roman" w:hAnsi="Times New Roman"/>
          <w:b w:val="0"/>
          <w:bCs w:val="0"/>
          <w:color w:val="000000"/>
          <w:sz w:val="24"/>
          <w:szCs w:val="24"/>
        </w:rPr>
        <w:t xml:space="preserve"> at all adult ages from 1950 onwards. </w:t>
      </w:r>
      <w:ins w:id="53" w:author="Jon Minton" w:date="2014-10-30T11:34:00Z">
        <w:r w:rsidR="00E6140D">
          <w:rPr>
            <w:rFonts w:ascii="Times New Roman" w:hAnsi="Times New Roman"/>
            <w:b w:val="0"/>
            <w:bCs w:val="0"/>
            <w:color w:val="000000"/>
            <w:sz w:val="24"/>
            <w:szCs w:val="24"/>
          </w:rPr>
          <w:t>Differences in middle age may be explicable in terms of biolog</w:t>
        </w:r>
        <w:r w:rsidR="00E6140D">
          <w:rPr>
            <w:rFonts w:ascii="Times New Roman" w:hAnsi="Times New Roman"/>
            <w:b w:val="0"/>
            <w:bCs w:val="0"/>
            <w:color w:val="000000"/>
            <w:sz w:val="24"/>
            <w:szCs w:val="24"/>
          </w:rPr>
          <w:t>i</w:t>
        </w:r>
        <w:r w:rsidR="00E6140D">
          <w:rPr>
            <w:rFonts w:ascii="Times New Roman" w:hAnsi="Times New Roman"/>
            <w:b w:val="0"/>
            <w:bCs w:val="0"/>
            <w:color w:val="000000"/>
            <w:sz w:val="24"/>
            <w:szCs w:val="24"/>
          </w:rPr>
          <w:t xml:space="preserve">cal factors (‘earlier ageing’), but differences in early adulthood </w:t>
        </w:r>
      </w:ins>
      <w:ins w:id="54" w:author="Jon Minton" w:date="2014-10-30T11:35:00Z">
        <w:r w:rsidR="00810EE3">
          <w:rPr>
            <w:rFonts w:ascii="Times New Roman" w:hAnsi="Times New Roman"/>
            <w:b w:val="0"/>
            <w:bCs w:val="0"/>
            <w:color w:val="000000"/>
            <w:sz w:val="24"/>
            <w:szCs w:val="24"/>
          </w:rPr>
          <w:t xml:space="preserve">are more likely to have </w:t>
        </w:r>
        <w:proofErr w:type="spellStart"/>
        <w:r w:rsidR="00810EE3">
          <w:rPr>
            <w:rFonts w:ascii="Times New Roman" w:hAnsi="Times New Roman"/>
            <w:b w:val="0"/>
            <w:bCs w:val="0"/>
            <w:color w:val="000000"/>
            <w:sz w:val="24"/>
            <w:szCs w:val="24"/>
          </w:rPr>
          <w:t>behavioural</w:t>
        </w:r>
        <w:proofErr w:type="spellEnd"/>
        <w:r w:rsidR="00810EE3">
          <w:rPr>
            <w:rFonts w:ascii="Times New Roman" w:hAnsi="Times New Roman"/>
            <w:b w:val="0"/>
            <w:bCs w:val="0"/>
            <w:color w:val="000000"/>
            <w:sz w:val="24"/>
            <w:szCs w:val="24"/>
          </w:rPr>
          <w:t xml:space="preserve"> explanations. </w:t>
        </w:r>
      </w:ins>
      <w:del w:id="55" w:author="Jon Minton" w:date="2014-10-30T11:35:00Z">
        <w:r w:rsidRPr="007B6906" w:rsidDel="00810EE3">
          <w:rPr>
            <w:rFonts w:ascii="Times New Roman" w:hAnsi="Times New Roman"/>
            <w:b w:val="0"/>
            <w:bCs w:val="0"/>
            <w:color w:val="000000"/>
            <w:sz w:val="24"/>
            <w:szCs w:val="24"/>
          </w:rPr>
          <w:delText xml:space="preserve">Earlier biological explanation appears to </w:delText>
        </w:r>
      </w:del>
      <w:ins w:id="56" w:author="Danny Dorling" w:date="2014-10-29T17:16:00Z">
        <w:del w:id="57" w:author="Jon Minton" w:date="2014-10-30T11:35:00Z">
          <w:r w:rsidR="00870209" w:rsidDel="00810EE3">
            <w:rPr>
              <w:rFonts w:ascii="Times New Roman" w:hAnsi="Times New Roman"/>
              <w:b w:val="0"/>
              <w:bCs w:val="0"/>
              <w:color w:val="000000"/>
              <w:sz w:val="24"/>
              <w:szCs w:val="24"/>
            </w:rPr>
            <w:delText>mainly account for</w:delText>
          </w:r>
        </w:del>
      </w:ins>
      <w:del w:id="58" w:author="Jon Minton" w:date="2014-10-30T11:35:00Z">
        <w:r w:rsidRPr="007B6906" w:rsidDel="00810EE3">
          <w:rPr>
            <w:rFonts w:ascii="Times New Roman" w:hAnsi="Times New Roman"/>
            <w:b w:val="0"/>
            <w:bCs w:val="0"/>
            <w:color w:val="000000"/>
            <w:sz w:val="24"/>
            <w:szCs w:val="24"/>
          </w:rPr>
          <w:delText>explain diffe</w:delText>
        </w:r>
        <w:r w:rsidRPr="007B6906" w:rsidDel="00810EE3">
          <w:rPr>
            <w:rFonts w:ascii="Times New Roman" w:hAnsi="Times New Roman"/>
            <w:b w:val="0"/>
            <w:bCs w:val="0"/>
            <w:color w:val="000000"/>
            <w:sz w:val="24"/>
            <w:szCs w:val="24"/>
          </w:rPr>
          <w:delText>r</w:delText>
        </w:r>
        <w:r w:rsidRPr="007B6906" w:rsidDel="00810EE3">
          <w:rPr>
            <w:rFonts w:ascii="Times New Roman" w:hAnsi="Times New Roman"/>
            <w:b w:val="0"/>
            <w:bCs w:val="0"/>
            <w:color w:val="000000"/>
            <w:sz w:val="24"/>
            <w:szCs w:val="24"/>
          </w:rPr>
          <w:delText xml:space="preserve">ences from middle age, whereas other factors are more likely in explaining the </w:delText>
        </w:r>
      </w:del>
      <w:ins w:id="59" w:author="Danny Dorling" w:date="2014-10-29T17:16:00Z">
        <w:del w:id="60" w:author="Jon Minton" w:date="2014-10-30T11:35:00Z">
          <w:r w:rsidR="00870209" w:rsidDel="00810EE3">
            <w:rPr>
              <w:rFonts w:ascii="Times New Roman" w:hAnsi="Times New Roman"/>
              <w:b w:val="0"/>
              <w:bCs w:val="0"/>
              <w:color w:val="000000"/>
              <w:sz w:val="24"/>
              <w:szCs w:val="24"/>
            </w:rPr>
            <w:delText xml:space="preserve">growing </w:delText>
          </w:r>
        </w:del>
      </w:ins>
      <w:del w:id="61" w:author="Jon Minton" w:date="2014-10-30T11:35:00Z">
        <w:r w:rsidRPr="007B6906" w:rsidDel="00810EE3">
          <w:rPr>
            <w:rFonts w:ascii="Times New Roman" w:hAnsi="Times New Roman"/>
            <w:b w:val="0"/>
            <w:bCs w:val="0"/>
            <w:color w:val="000000"/>
            <w:sz w:val="24"/>
            <w:szCs w:val="24"/>
          </w:rPr>
          <w:delText>mortality excess for young adult males. These other factors are likely to be cultural</w:delText>
        </w:r>
      </w:del>
      <w:ins w:id="62" w:author="Danny Dorling" w:date="2014-10-29T17:16:00Z">
        <w:del w:id="63" w:author="Jon Minton" w:date="2014-10-30T11:35:00Z">
          <w:r w:rsidR="00870209" w:rsidRPr="007B6906" w:rsidDel="00810EE3">
            <w:rPr>
              <w:rFonts w:ascii="Times New Roman" w:hAnsi="Times New Roman"/>
              <w:b w:val="0"/>
              <w:bCs w:val="0"/>
              <w:color w:val="000000"/>
              <w:sz w:val="24"/>
              <w:szCs w:val="24"/>
            </w:rPr>
            <w:delText>cultural,</w:delText>
          </w:r>
        </w:del>
      </w:ins>
      <w:del w:id="64" w:author="Jon Minton" w:date="2014-10-30T11:35:00Z">
        <w:r w:rsidRPr="007B6906" w:rsidDel="00810EE3">
          <w:rPr>
            <w:rFonts w:ascii="Times New Roman" w:hAnsi="Times New Roman"/>
            <w:b w:val="0"/>
            <w:bCs w:val="0"/>
            <w:color w:val="000000"/>
            <w:sz w:val="24"/>
            <w:szCs w:val="24"/>
          </w:rPr>
          <w:delText xml:space="preserve"> as excess mortality rates have shown greater variation b</w:delText>
        </w:r>
        <w:r w:rsidRPr="007B6906" w:rsidDel="00810EE3">
          <w:rPr>
            <w:rFonts w:ascii="Times New Roman" w:hAnsi="Times New Roman"/>
            <w:b w:val="0"/>
            <w:bCs w:val="0"/>
            <w:color w:val="000000"/>
            <w:sz w:val="24"/>
            <w:szCs w:val="24"/>
          </w:rPr>
          <w:delText>e</w:delText>
        </w:r>
        <w:r w:rsidRPr="007B6906" w:rsidDel="00810EE3">
          <w:rPr>
            <w:rFonts w:ascii="Times New Roman" w:hAnsi="Times New Roman"/>
            <w:b w:val="0"/>
            <w:bCs w:val="0"/>
            <w:color w:val="000000"/>
            <w:sz w:val="24"/>
            <w:szCs w:val="24"/>
          </w:rPr>
          <w:delText>tween years, and between countries, than excess mortality at older ages</w:delText>
        </w:r>
      </w:del>
      <w:r w:rsidRPr="007B6906">
        <w:rPr>
          <w:rFonts w:ascii="Times New Roman" w:hAnsi="Times New Roman"/>
          <w:b w:val="0"/>
          <w:bCs w:val="0"/>
          <w:color w:val="000000"/>
          <w:sz w:val="24"/>
          <w:szCs w:val="24"/>
        </w:rPr>
        <w:t xml:space="preserve">. Because of this, there </w:t>
      </w:r>
      <w:ins w:id="65" w:author="Danny Dorling" w:date="2014-10-29T17:17:00Z">
        <w:r w:rsidR="00870209">
          <w:rPr>
            <w:rFonts w:ascii="Times New Roman" w:hAnsi="Times New Roman"/>
            <w:b w:val="0"/>
            <w:bCs w:val="0"/>
            <w:color w:val="000000"/>
            <w:sz w:val="24"/>
            <w:szCs w:val="24"/>
          </w:rPr>
          <w:t>will be</w:t>
        </w:r>
      </w:ins>
      <w:del w:id="66" w:author="Danny Dorling" w:date="2014-10-29T17:17:00Z">
        <w:r w:rsidRPr="007B6906" w:rsidDel="00870209">
          <w:rPr>
            <w:rFonts w:ascii="Times New Roman" w:hAnsi="Times New Roman"/>
            <w:b w:val="0"/>
            <w:bCs w:val="0"/>
            <w:color w:val="000000"/>
            <w:sz w:val="24"/>
            <w:szCs w:val="24"/>
          </w:rPr>
          <w:delText>is</w:delText>
        </w:r>
      </w:del>
      <w:r w:rsidRPr="007B6906">
        <w:rPr>
          <w:rFonts w:ascii="Times New Roman" w:hAnsi="Times New Roman"/>
          <w:b w:val="0"/>
          <w:bCs w:val="0"/>
          <w:color w:val="000000"/>
          <w:sz w:val="24"/>
          <w:szCs w:val="24"/>
        </w:rPr>
        <w:t xml:space="preserve"> scope to address mortality excesses in early adulthood through public health interventions. </w:t>
      </w:r>
      <w:del w:id="67" w:author="Jon Minton" w:date="2014-10-30T11:36:00Z">
        <w:r w:rsidRPr="007B6906" w:rsidDel="00810EE3">
          <w:rPr>
            <w:rFonts w:ascii="Times New Roman" w:hAnsi="Times New Roman"/>
            <w:b w:val="0"/>
            <w:bCs w:val="0"/>
            <w:color w:val="000000"/>
            <w:sz w:val="24"/>
            <w:szCs w:val="24"/>
          </w:rPr>
          <w:delText>The implication of this is that e</w:delText>
        </w:r>
      </w:del>
      <w:ins w:id="68" w:author="Jon Minton" w:date="2014-10-30T11:36:00Z">
        <w:r w:rsidR="00810EE3">
          <w:rPr>
            <w:rFonts w:ascii="Times New Roman" w:hAnsi="Times New Roman"/>
            <w:b w:val="0"/>
            <w:bCs w:val="0"/>
            <w:color w:val="000000"/>
            <w:sz w:val="24"/>
            <w:szCs w:val="24"/>
          </w:rPr>
          <w:t>E</w:t>
        </w:r>
      </w:ins>
      <w:r w:rsidRPr="007B6906">
        <w:rPr>
          <w:rFonts w:ascii="Times New Roman" w:hAnsi="Times New Roman"/>
          <w:b w:val="0"/>
          <w:bCs w:val="0"/>
          <w:color w:val="000000"/>
          <w:sz w:val="24"/>
          <w:szCs w:val="24"/>
        </w:rPr>
        <w:t xml:space="preserve">xcess male mortality </w:t>
      </w:r>
      <w:ins w:id="69" w:author="Danny Dorling" w:date="2014-10-29T17:17:00Z">
        <w:del w:id="70" w:author="Jon Minton" w:date="2014-10-30T11:36:00Z">
          <w:r w:rsidR="00870209" w:rsidDel="00810EE3">
            <w:rPr>
              <w:rFonts w:ascii="Times New Roman" w:hAnsi="Times New Roman"/>
              <w:b w:val="0"/>
              <w:bCs w:val="0"/>
              <w:color w:val="000000"/>
              <w:sz w:val="24"/>
              <w:szCs w:val="24"/>
            </w:rPr>
            <w:delText>is very u</w:delText>
          </w:r>
          <w:r w:rsidR="00870209" w:rsidDel="00810EE3">
            <w:rPr>
              <w:rFonts w:ascii="Times New Roman" w:hAnsi="Times New Roman"/>
              <w:b w:val="0"/>
              <w:bCs w:val="0"/>
              <w:color w:val="000000"/>
              <w:sz w:val="24"/>
              <w:szCs w:val="24"/>
            </w:rPr>
            <w:delText>n</w:delText>
          </w:r>
          <w:r w:rsidR="00870209" w:rsidDel="00810EE3">
            <w:rPr>
              <w:rFonts w:ascii="Times New Roman" w:hAnsi="Times New Roman"/>
              <w:b w:val="0"/>
              <w:bCs w:val="0"/>
              <w:color w:val="000000"/>
              <w:sz w:val="24"/>
              <w:szCs w:val="24"/>
            </w:rPr>
            <w:delText>likely to be</w:delText>
          </w:r>
        </w:del>
      </w:ins>
      <w:del w:id="71" w:author="Jon Minton" w:date="2014-10-30T11:36:00Z">
        <w:r w:rsidRPr="007B6906" w:rsidDel="00810EE3">
          <w:rPr>
            <w:rFonts w:ascii="Times New Roman" w:hAnsi="Times New Roman"/>
            <w:b w:val="0"/>
            <w:bCs w:val="0"/>
            <w:color w:val="000000"/>
            <w:sz w:val="24"/>
            <w:szCs w:val="24"/>
          </w:rPr>
          <w:delText xml:space="preserve">may not </w:delText>
        </w:r>
      </w:del>
      <w:ins w:id="72" w:author="Danny Dorling" w:date="2014-10-29T17:17:00Z">
        <w:del w:id="73" w:author="Jon Minton" w:date="2014-10-30T11:36:00Z">
          <w:r w:rsidR="00870209" w:rsidDel="00810EE3">
            <w:rPr>
              <w:rFonts w:ascii="Times New Roman" w:hAnsi="Times New Roman"/>
              <w:b w:val="0"/>
              <w:bCs w:val="0"/>
              <w:color w:val="000000"/>
              <w:sz w:val="24"/>
              <w:szCs w:val="24"/>
            </w:rPr>
            <w:delText>largely</w:delText>
          </w:r>
        </w:del>
      </w:ins>
      <w:del w:id="74" w:author="Jon Minton" w:date="2014-10-30T11:36:00Z">
        <w:r w:rsidRPr="007B6906" w:rsidDel="00810EE3">
          <w:rPr>
            <w:rFonts w:ascii="Times New Roman" w:hAnsi="Times New Roman"/>
            <w:b w:val="0"/>
            <w:bCs w:val="0"/>
            <w:color w:val="000000"/>
            <w:sz w:val="24"/>
            <w:szCs w:val="24"/>
          </w:rPr>
          <w:delText>be inevitable</w:delText>
        </w:r>
      </w:del>
      <w:ins w:id="75" w:author="Jon Minton" w:date="2014-10-30T11:36:00Z">
        <w:r w:rsidR="00810EE3">
          <w:rPr>
            <w:rFonts w:ascii="Times New Roman" w:hAnsi="Times New Roman"/>
            <w:b w:val="0"/>
            <w:bCs w:val="0"/>
            <w:color w:val="000000"/>
            <w:sz w:val="24"/>
            <w:szCs w:val="24"/>
          </w:rPr>
          <w:t>seems not to be inevitable</w:t>
        </w:r>
      </w:ins>
      <w:r w:rsidRPr="007B6906">
        <w:rPr>
          <w:rFonts w:ascii="Times New Roman" w:hAnsi="Times New Roman"/>
          <w:b w:val="0"/>
          <w:bCs w:val="0"/>
          <w:color w:val="000000"/>
          <w:sz w:val="24"/>
          <w:szCs w:val="24"/>
        </w:rPr>
        <w:t xml:space="preserve">, </w:t>
      </w:r>
      <w:ins w:id="76" w:author="Danny Dorling" w:date="2014-10-29T17:17:00Z">
        <w:del w:id="77" w:author="Jon Minton" w:date="2014-10-30T11:36:00Z">
          <w:r w:rsidR="00870209" w:rsidDel="00810EE3">
            <w:rPr>
              <w:rFonts w:ascii="Times New Roman" w:hAnsi="Times New Roman"/>
              <w:b w:val="0"/>
              <w:bCs w:val="0"/>
              <w:color w:val="000000"/>
              <w:sz w:val="24"/>
              <w:szCs w:val="24"/>
            </w:rPr>
            <w:delText>especially because</w:delText>
          </w:r>
        </w:del>
      </w:ins>
      <w:del w:id="78" w:author="Jon Minton" w:date="2014-10-30T11:36:00Z">
        <w:r w:rsidRPr="007B6906" w:rsidDel="00810EE3">
          <w:rPr>
            <w:rFonts w:ascii="Times New Roman" w:hAnsi="Times New Roman"/>
            <w:b w:val="0"/>
            <w:bCs w:val="0"/>
            <w:color w:val="000000"/>
            <w:sz w:val="24"/>
            <w:szCs w:val="24"/>
          </w:rPr>
          <w:delText xml:space="preserve">and that it </w:delText>
        </w:r>
      </w:del>
      <w:ins w:id="79" w:author="Jon Minton" w:date="2014-10-30T11:36:00Z">
        <w:r w:rsidR="00810EE3">
          <w:rPr>
            <w:rFonts w:ascii="Times New Roman" w:hAnsi="Times New Roman"/>
            <w:b w:val="0"/>
            <w:bCs w:val="0"/>
            <w:color w:val="000000"/>
            <w:sz w:val="24"/>
            <w:szCs w:val="24"/>
          </w:rPr>
          <w:t xml:space="preserve">and </w:t>
        </w:r>
      </w:ins>
      <w:ins w:id="80" w:author="Jon Minton" w:date="2014-10-30T11:37:00Z">
        <w:r w:rsidR="00810EE3">
          <w:rPr>
            <w:rFonts w:ascii="Times New Roman" w:hAnsi="Times New Roman"/>
            <w:b w:val="0"/>
            <w:bCs w:val="0"/>
            <w:color w:val="000000"/>
            <w:sz w:val="24"/>
            <w:szCs w:val="24"/>
          </w:rPr>
          <w:t xml:space="preserve">in peace time </w:t>
        </w:r>
      </w:ins>
      <w:r w:rsidRPr="007B6906">
        <w:rPr>
          <w:rFonts w:ascii="Times New Roman" w:hAnsi="Times New Roman"/>
          <w:b w:val="0"/>
          <w:bCs w:val="0"/>
          <w:color w:val="000000"/>
          <w:sz w:val="24"/>
          <w:szCs w:val="24"/>
        </w:rPr>
        <w:t>was not ev</w:t>
      </w:r>
      <w:r w:rsidRPr="007B6906">
        <w:rPr>
          <w:rFonts w:ascii="Times New Roman" w:hAnsi="Times New Roman"/>
          <w:b w:val="0"/>
          <w:bCs w:val="0"/>
          <w:color w:val="000000"/>
          <w:sz w:val="24"/>
          <w:szCs w:val="24"/>
        </w:rPr>
        <w:t>i</w:t>
      </w:r>
      <w:r w:rsidRPr="007B6906">
        <w:rPr>
          <w:rFonts w:ascii="Times New Roman" w:hAnsi="Times New Roman"/>
          <w:b w:val="0"/>
          <w:bCs w:val="0"/>
          <w:color w:val="000000"/>
          <w:sz w:val="24"/>
          <w:szCs w:val="24"/>
        </w:rPr>
        <w:t>dent in the USA before 1960</w:t>
      </w:r>
      <w:del w:id="81" w:author="Jon Minton" w:date="2014-10-30T11:37:00Z">
        <w:r w:rsidRPr="007B6906" w:rsidDel="00810EE3">
          <w:rPr>
            <w:rFonts w:ascii="Times New Roman" w:hAnsi="Times New Roman"/>
            <w:b w:val="0"/>
            <w:bCs w:val="0"/>
            <w:color w:val="000000"/>
            <w:sz w:val="24"/>
            <w:szCs w:val="24"/>
          </w:rPr>
          <w:delText>, except during the end of both World Wars</w:delText>
        </w:r>
      </w:del>
      <w:r w:rsidRPr="007B6906">
        <w:rPr>
          <w:rFonts w:ascii="Times New Roman" w:hAnsi="Times New Roman"/>
          <w:b w:val="0"/>
          <w:bCs w:val="0"/>
          <w:color w:val="000000"/>
          <w:sz w:val="24"/>
          <w:szCs w:val="24"/>
        </w:rPr>
        <w:t>.</w:t>
      </w:r>
    </w:p>
    <w:p w14:paraId="1DDA8DCC" w14:textId="77777777" w:rsidR="00CB1907" w:rsidRPr="007B6906" w:rsidRDefault="00CB1907">
      <w:pPr>
        <w:pStyle w:val="En-tteB"/>
        <w:spacing w:line="480" w:lineRule="auto"/>
        <w:rPr>
          <w:rFonts w:ascii="Times New Roman" w:hAnsi="Times New Roman"/>
          <w:sz w:val="24"/>
          <w:szCs w:val="24"/>
        </w:rPr>
      </w:pPr>
    </w:p>
    <w:p w14:paraId="647E9057" w14:textId="77777777" w:rsidR="00CB1907" w:rsidRPr="007B6906" w:rsidRDefault="00CB1907">
      <w:pPr>
        <w:pStyle w:val="Ss-section3A"/>
        <w:spacing w:before="225" w:after="30"/>
        <w:rPr>
          <w:rFonts w:ascii="Times New Roman" w:eastAsia="Arial Bold" w:hAnsi="Times New Roman" w:cs="Arial Bold"/>
          <w:color w:val="FF0000"/>
          <w:sz w:val="24"/>
          <w:szCs w:val="24"/>
          <w:u w:color="FF0000"/>
        </w:rPr>
      </w:pPr>
    </w:p>
    <w:p w14:paraId="66745383" w14:textId="77777777" w:rsidR="00CB1907" w:rsidRPr="007B6906" w:rsidRDefault="00CB1907">
      <w:pPr>
        <w:pStyle w:val="CorpsAA"/>
        <w:ind w:firstLine="720"/>
        <w:rPr>
          <w:rFonts w:eastAsia="Helvetica" w:hAnsi="Times New Roman" w:cs="Helvetica"/>
          <w:sz w:val="24"/>
          <w:szCs w:val="24"/>
        </w:rPr>
      </w:pPr>
    </w:p>
    <w:p w14:paraId="17B4B6BD" w14:textId="77777777" w:rsidR="00CB1907" w:rsidRPr="007B6906" w:rsidRDefault="00CB1907">
      <w:pPr>
        <w:pStyle w:val="CorpsAA"/>
        <w:ind w:firstLine="720"/>
        <w:rPr>
          <w:rFonts w:eastAsia="Helvetica" w:hAnsi="Times New Roman" w:cs="Helvetica"/>
          <w:sz w:val="24"/>
          <w:szCs w:val="24"/>
        </w:rPr>
      </w:pPr>
    </w:p>
    <w:p w14:paraId="0AD32497" w14:textId="77777777" w:rsidR="00CB1907" w:rsidRPr="007B6906" w:rsidRDefault="00CB1907">
      <w:pPr>
        <w:pStyle w:val="CorpsAA"/>
        <w:ind w:firstLine="720"/>
        <w:rPr>
          <w:rFonts w:eastAsia="Helvetica" w:hAnsi="Times New Roman" w:cs="Helvetica"/>
          <w:sz w:val="24"/>
          <w:szCs w:val="24"/>
        </w:rPr>
      </w:pPr>
    </w:p>
    <w:p w14:paraId="612F639C" w14:textId="77777777" w:rsidR="00CB1907" w:rsidRPr="007B6906" w:rsidRDefault="00235145">
      <w:pPr>
        <w:pStyle w:val="CorpsA"/>
        <w:rPr>
          <w:rFonts w:hAnsi="Times New Roman"/>
        </w:rPr>
      </w:pPr>
      <w:r w:rsidRPr="007B6906">
        <w:rPr>
          <w:rFonts w:hAnsi="Times New Roman"/>
        </w:rPr>
        <w:br w:type="page"/>
      </w:r>
    </w:p>
    <w:p w14:paraId="720D3EB2" w14:textId="77777777" w:rsidR="00CB1907" w:rsidRPr="007B6906" w:rsidRDefault="00CB1907">
      <w:pPr>
        <w:pStyle w:val="CorpsA"/>
        <w:rPr>
          <w:rFonts w:hAnsi="Times New Roman"/>
        </w:rPr>
      </w:pPr>
    </w:p>
    <w:p w14:paraId="012B2981" w14:textId="77777777" w:rsidR="00CB1907" w:rsidRPr="007B6906" w:rsidRDefault="00235145">
      <w:pPr>
        <w:pStyle w:val="En-tteB"/>
        <w:rPr>
          <w:rFonts w:ascii="Times New Roman" w:hAnsi="Times New Roman"/>
          <w:sz w:val="24"/>
          <w:szCs w:val="24"/>
        </w:rPr>
      </w:pPr>
      <w:r w:rsidRPr="007B6906">
        <w:rPr>
          <w:rFonts w:ascii="Times New Roman" w:hAnsi="Times New Roman"/>
          <w:sz w:val="24"/>
          <w:szCs w:val="24"/>
        </w:rPr>
        <w:t>Main Manuscript</w:t>
      </w:r>
    </w:p>
    <w:p w14:paraId="6FE3F0A2" w14:textId="77777777" w:rsidR="00CB1907" w:rsidRPr="007B6906" w:rsidRDefault="00CB1907">
      <w:pPr>
        <w:pStyle w:val="PardfautA"/>
        <w:rPr>
          <w:rFonts w:ascii="Times New Roman" w:eastAsia="Times New Roman" w:hAnsi="Times New Roman" w:cs="Times New Roman"/>
          <w:sz w:val="24"/>
          <w:szCs w:val="24"/>
        </w:rPr>
      </w:pPr>
    </w:p>
    <w:p w14:paraId="16936E97" w14:textId="77777777" w:rsidR="00CB1907" w:rsidRPr="007B6906" w:rsidRDefault="00235145">
      <w:pPr>
        <w:pStyle w:val="Sous-section2A"/>
        <w:spacing w:line="480" w:lineRule="auto"/>
        <w:rPr>
          <w:rFonts w:ascii="Times New Roman" w:hAnsi="Times New Roman"/>
          <w:sz w:val="24"/>
          <w:szCs w:val="24"/>
        </w:rPr>
      </w:pPr>
      <w:r w:rsidRPr="007B6906">
        <w:rPr>
          <w:rFonts w:ascii="Times New Roman" w:hAnsi="Times New Roman"/>
          <w:sz w:val="24"/>
          <w:szCs w:val="24"/>
        </w:rPr>
        <w:t>Introduction</w:t>
      </w:r>
    </w:p>
    <w:p w14:paraId="31065FE9" w14:textId="7994F2E1" w:rsidR="00CB1907" w:rsidRPr="007B6906" w:rsidRDefault="00235145">
      <w:pPr>
        <w:pStyle w:val="PardfautA"/>
        <w:spacing w:line="480" w:lineRule="auto"/>
        <w:rPr>
          <w:rFonts w:ascii="Times New Roman" w:eastAsia="Times New Roman" w:hAnsi="Times New Roman" w:cs="Times New Roman"/>
          <w:sz w:val="24"/>
          <w:szCs w:val="24"/>
        </w:rPr>
      </w:pPr>
      <w:del w:id="82" w:author="Jon Minton" w:date="2014-10-30T11:37:00Z">
        <w:r w:rsidRPr="007B6906" w:rsidDel="00810EE3">
          <w:rPr>
            <w:rFonts w:ascii="Times New Roman" w:hAnsi="Times New Roman"/>
            <w:sz w:val="24"/>
            <w:szCs w:val="24"/>
          </w:rPr>
          <w:delText>It is widely accepted that women</w:delText>
        </w:r>
      </w:del>
      <w:ins w:id="83" w:author="Jon Minton" w:date="2014-10-30T11:37:00Z">
        <w:r w:rsidR="00810EE3">
          <w:rPr>
            <w:rFonts w:ascii="Times New Roman" w:hAnsi="Times New Roman"/>
            <w:sz w:val="24"/>
            <w:szCs w:val="24"/>
          </w:rPr>
          <w:t>Women</w:t>
        </w:r>
      </w:ins>
      <w:r w:rsidRPr="007B6906">
        <w:rPr>
          <w:rFonts w:ascii="Times New Roman" w:hAnsi="Times New Roman"/>
          <w:sz w:val="24"/>
          <w:szCs w:val="24"/>
        </w:rPr>
        <w:t xml:space="preserve">, on average, live longer than men. At various stages over the life-course, women now have the edge </w:t>
      </w:r>
      <w:ins w:id="84" w:author="Ian Webb" w:date="2014-10-27T22:51:00Z">
        <w:r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"author" : [ { "dropping-particle" : "", "family" : "Matthews", "given" : "T J", "non-dropping-particle" : "", "parse-names" : false, "suffix" : "" }, { "dropping-particle" : "", "family" : "MF", "given" : "MacDorman", "non-dropping-particle" : "", "parse-names" : false, "suffix" : "" } ], "container-title" : "Natl Vital Stat Rep.", "id" : "ITEM-1", "issue" : "8", "issued" : { "date-parts" : [ [ "2014", "0" ] ] }, "page" : "1-26", "title" : "Infant mortality statistics from the 2010 period linked birth/infant death data set.  2013 Dec 18;62(8):1-26.", "type" : "article-journal", "volume" : "62" }, "uris" : [ "http://www.mendeley.com/documents/?uuid=164b6712-5931-4125-a4a9-373b51921ed6" ] }, { "id" : "ITEM-2", "itemData" : { "author" : [ { "dropping-particle" : "", "family" : "Person", "given" : "M K", "non-dropping-particle" : "", "parse-names" : false, "suffix" : "" }, { "dropping-particle" : "", "family" : "Esposito", "given" : "D H", "non-dropping-particle" : "", "parse-names" : false, "suffix" : "" }, { "dropping-particle" : "", "family" : "Holman", "given" : "R C", "non-dropping-particle" : "", "parse-names" : false, "suffix" : "" }, { "dropping-particle" : "", "family" : "Mehal", "given" : "J M", "non-dropping-particle" : "", "parse-names" : false, "suffix" : "" }, { "dropping-particle" : "", "family" : "Stoll", "given" : "B J", "non-dropping-particle" : "", "parse-names" : false, "suffix" : "" } ], "container-title" : "Pediatr Infect Dis J.", "id" : "ITEM-2", "issued" : { "date-parts" : [ [ "2014", "0" ] ] }, "title" : "Risk Factors for Infectious Disease Death among Infants in the United States. ", "type" : "article-journal" }, "uris" : [ "http://www.mendeley.com/documents/?uuid=8a3863c1-62f3-402f-a73b-af33c31ecea9" ] }, { "id" : "ITEM-3", "itemData" : { "abstract" : "To examine rates, trends, predictive risk factors, and outcomes associated with pneumothorax in neonates.\nRetrospective analyses were used to estimate rates and assess trends in pneumothorax among early preterm (GA &lt;32 weeks), moderate-late preterm (GA 32-36), and term (GA \u226537 weeks) neonates admitted to neonatal intensive care units (NICUs) participating in the Canadian Neonatal Network\u2122 from 2005 to 2011. For each GA group, multivariable logistic regression models were derived to predict pneumothorax using risk factors with known clinical relevance. Additional logistic regression analyses assessed associations between pneumothorax and mortality, bronchopulmonary dysplasia, and intraventricular hemorrhage.\nThe study included 71,237 neonates; of them 16,985 (24%) early preterm, 27,709 (39%) moderate-late preterm, and 26,543 (37%) term neonates. The overall rate of pneumothorax by GA was bimodal with estimates of 4.0%, 2.6%, and 6.7% respectively. No significant temporal trends were detected. Risk factors for pneumothorax included: a) for the overall lpopulation- Score for Neonatal Acute Physiology, version II &gt;20, surfactant use, and respiratory distress syndrome; b) for early preterm infants-chorioamnionitis; c) for moderate-late preterm infants-higher birth weight, male sex, rupture of membranes &gt;24 hours, and outborn status; and d) for term infants- male sex, outborn status, and meconium aspiration in term neonates. In early preterm neonates, pneumothorax was associated with mortality, bronchopulmonary dysplasia, severe intraventricular hemorrhage, and prolonged NICU stay.\nPneumothorax rates were higher among term and early preterm neonates admitted to the NICU. Predictors of pneumothorax varied between GA groups. Pneumothorax-associated mortality and morbidity were significantly greater in early preterm infants.", "author" : [ { "dropping-particle" : "", "family" : "Duong", "given" : "H Hanh", "non-dropping-particle" : "", "parse-names" : false, "suffix" : "" }, { "dropping-particle" : "", "family" : "Mirea", "given" : "L", "non-dropping-particle" : "", "parse-names" : false, "suffix" : "" }, { "dropping-particle" : "", "family" : "Shah", "given" : "P S", "non-dropping-particle" : "", "parse-names" : false, "suffix" : "" }, { "dropping-particle" : "", "family" : "Yang", "given" : "J", "non-dropping-particle" : "", "parse-names" : false, "suffix" : "" }, { "dropping-particle" : "", "family" : "Lee", "given" : "S K", "non-dropping-particle" : "", "parse-names" : false, "suffix" : "" }, { "dropping-particle" : "", "family" : "Sankaran", "given" : "K", "non-dropping-particle" : "", "parse-names" : false, "suffix" : "" } ], "container-title" : "J Neonatal Perinatal Med.", "id" : "ITEM-3", "issue" : "1", "issued" : { "date-parts" : [ [ "2013", "0" ] ] }, "page" : "29-38", "publisher-place" : "Department of Pediatrics, University of Saskatchewan, Saskatoon, SK, Canada.", "title" : "Pneumothorax in neonates: Trends, predictors and outcomes. ", "type" : "article-journal", "volume" : "7" }, "uris" : [ "http://www.mendeley.com/documents/?uuid=42d44eef-fdab-4379-b282-cffcb311b8bd" ] }, { "id" : "ITEM-4", "itemData" : { "abstract" : "The success of the immune response is finely balanced between, on the one hand, the need to engage vigorously with, and clear, certain pathogens; and, on the other, the requirement to minimize immunopathology and autoimmunity. Distinct immune strategies to achieve this balance have evolved in females and males and also in infancy through to adulthood. Sex differences in outcome from a range of infectious diseases can be identified from as early as fetal life, such as in congenital cytomegalovirus infection. The impact of sex hormones on the T-helper 1/T-helper 2 cytokine balance has been proposed to explain the higher severity of most infectious diseases in males. In the minority where greater morbidity and mortality is observed in females, this is hypothesized to arise because of greater immunopathology and/or autoimmunity. However, a number of unexplained exceptions to this rule are described. Studies that have actually measured the sex differences in children in the immune responses to infectious diseases and that would further test these hypotheses, are relatively scarce. \n\u00a9 The Author 2014. Published by Oxford University Press on behalf of the Infectious Diseases Society of America.", "author" : [ { "dropping-particle" : "", "family" : "Muenchhoff", "given" : "Maximilian", "non-dropping-particle" : "", "parse-names" : false, "suffix" : "" }, { "dropping-particle" : "", "family" : "Goulder", "given" : "Philip J R", "non-dropping-particle" : "", "parse-names" : false, "suffix" : "" } ], "container-title" : "Journal of Infectious Diseases", "id" : "ITEM-4", "issued" : { "date-parts" : [ [ "2014", "0" ] ] }, "page" : "S120-S126", "publisher-place" : "Department of Paediatrics, University of Oxford, United Kingdom.", "title" : "Sex differences in pediatric infectious diseases.", "type" : "article-journal", "volume" : "209 Suppl " }, "uris" : [ "http://www.mendeley.com/documents/?uuid=a5220cfc-fe2e-4bfd-960d-5250ca675524" ] }, { "id" : "ITEM-5", "itemData" : { "abstract" : "We studied the gender gap in life expectancy (GGLE), which currently favours women on average by 5\u2009years. Individual data from 54 societies were extracted from the 1999-2004 wave of the World Values Survey. The GGLE was not predicted by the socio-economic factors of gross domestic product (GDP) or Gini coefficient, but was increased by national level of alcohol consumption, and decreased by gender differences in national levels of life satisfaction. Different national-level phenomena appear to be responsible for male and female contributions to the GGLE. National levels of male longevity were responsive to GDP, Gini coefficient, social engagement, tobacco use and life satisfaction, whereas female longevity rates were responsive only to GDP and alcohol consumption, underscoring the greater sensitivity of male longevity to contextual features of the nations where they live.", "author" : [ { "dropping-particle" : "", "family" : "Rochelle", "given" : "Tina L", "non-dropping-particle" : "", "parse-names" : false, "suffix" : "" }, { "dropping-particle" : "", "family" : "Yeung", "given" : "Doris K Y", "non-dropping-particle" : "", "parse-names" : false, "suffix" : "" }, { "dropping-particle" : "", "family" : "Bond", "given" : "Michael Harris", "non-dropping-particle" : "", "parse-names" : false, "suffix" : "" }, { "dropping-particle" : "", "family" : "Li", "given" : "Liman Man Wai", "non-dropping-particle" : "", "parse-names" : false, "suffix" : "" } ], "container-title" : "Psychology, health &amp; medicine", "id" : "ITEM-5", "issued" : { "date-parts" : [ [ "2014", "0" ] ] }, "page" : "1-10", "publisher-place" : "a Department of Applied Social Sciences , City University of Hong Kong , Kowloon , Hong Kong.", "title" : "Predictors of the gender gap in life expectancy across 54 nations.", "type" : "article-journal" }, "uris" : [ "http://www.mendeley.com/documents/?uuid=0b41edbc-31dd-41af-a537-af90fc227012" ] }, { "id" : "ITEM-6", "itemData" : { "abstract" : "In the United States, from 2005 to 2009, nearly 8% of all cancers diagnosed and 15% of cancer deaths occurred in individuals aged 85 years and older (85+ age group). With the aging of the U.S. population, an analysis of incidence of cancer in the elderly population may provide information for clinical care and resource allocation.\nPreviously reported data were retrieved from the Surveillance Epidemiology and End Results (SEER) 18 Registry for years 2000 to 2010 and Central Brain Tumor Registry of the United States (CBTRUS) for years 2004 to 2008. Cancers included invasive cases only, except for nonmalignant meningiomas, and rates were per 100,000.\nThe age-specific cancer incidence rate (IR) increases with age until a decrease in the 85+ age group. IR for all cancers combined for this age group was 2,317 per 100,000. Statistically, males had significantly higher IR compared with females (3,194 versus 1,911 [P\u22640.0001]). Blacks had an IR similar to whites (2,255 versus 2,340 [P=0.12]). Despite a drop in the overall IR in this oldest age group, IR for certain cancers continued to increase. Among these cancers, gastrointestinal cancers like colorectal, pancreatic and stomach had the highest incidence and mortality rates.\nThis study contributes to measuring cancer burden in the oldest old population. In certain cancers, including meningiomas, the IR continues to rise with advancing age. Management of cancer in elderly is challenging and screening persons in the 85+ age group for frailty very thoroughly may help guide decisions of palliative versus aggressive therapies.", "author" : [ { "dropping-particle" : "", "family" : "Thakkar", "given" : "Jigisha P", "non-dropping-particle" : "", "parse-names" : false, "suffix" : "" }, { "dropping-particle" : "", "family" : "McCarthy", "given" : "Bridget J", "non-dropping-particle" : "", "parse-names" : false, "suffix" : "" }, { "dropping-particle" : "", "family" : "Villano", "given" : "John L", "non-dropping-particle" : "", "parse-names" : false, "suffix" : "" } ], "container-title" : "American Journal of the Medical Sciences", "id" : "ITEM-6", "issue" : "1", "issued" : { "date-parts" : [ [ "2014", "0" ] ] }, "page" : "65-70", "title" : "Age-specific cancer incidence rates increase through the oldest age groups.", "type" : "article-journal", "volume" : "348" }, "uris" : [ "http://www.mendeley.com/documents/?uuid=f2750af4-6979-48d0-8f3e-751021a0b5f0" ] }, { "id" : "ITEM-7", "itemData" : { "abstract" : "Smoking is the single most important health threat yet there is no consistency as to whether non-smokers experience a compression of years lived with disability compared to (ex-)smokers. The objectives of the manuscript are (1) to assess the effect of smoking on the average years lived without disability (Disability Free Life Expectancy (DFLE)) and with disability (Disability Life Expectancy (DLE)) and (2) to estimate the extent to which these effects are due to better survival or reduced disability in never smokers.\nData on disability and mortality were provided by the Belgian Health Interview Survey 1997 and 2001 and a 10\u00a0years mortality follow-up of the survey participants. Disability was defined as difficulties in activities of daily living (ADL), in mobility, in continence or in sensory (vision, hearing) functions. Poisson and multinomial logistic regression models were fitted to estimate the probabilities of death and the prevalence of disability by age, gender and smoking status adjusted for socioeconomic position. The Sullivan method was used to estimate DFLE and DLE at age 30. The contribution of mortality and of disability to smoking related differences in DFLE and DLE was assessed using decomposition methods.\nCompared to never smokers, ex-smokers have a shorter life expectancy (LE) and DFLE but the number of years lived with disability is somewhat larger. For both sexes, the higher disability prevalence is the main contributing factor to the difference in DFLE and DLE. Smokers have a shorter LE, DFLE and DLE compared to never smokers. Both higher mortality and higher disability prevalence contribute to the difference in DFLE, but mortality is more important among males. Although both male and female smokers experience higher disability prevalence, their higher mortality outweighs their disability disadvantage resulting in a shorter DLE.\nSmoking kills and shortens both life without and life with disability. Smoking related disability can however not be ignored, given its contribution to the excess years with disability especially in younger age groups.", "author" : [ { "dropping-particle" : "", "family" : "Oyen", "given" : "Herman", "non-dropping-particle" : "Van", "parse-names" : false, "suffix" : "" }, { "dropping-particle" : "", "family" : "Berger", "given" : "Nicolas", "non-dropping-particle" : "", "parse-names" : false, "suffix" : "" }, { "dropping-particle" : "", "family" : "Nusselder", "given" : "Wilma", "non-dropping-particle" : "", "parse-names" : false, "suffix" : "" }, { "dropping-particle" : "", "family" : "Charafeddine", "given" : "Rana", "non-dropping-particle" : "", "parse-names" : false, "suffix" : "" }, { "dropping-particle" : "", "family" : "Jagger", "given" : "Carol", "non-dropping-particle" : "", "parse-names" : false, "suffix" : "" }, { "dropping-particle" : "", "family" : "Cambois", "given" : "Emmanuelle", "non-dropping-particle" : "", "parse-names" : false, "suffix" : "" }, { "dropping-particle" : "", "family" : "Robine", "given" : "Jean-Marie", "non-dropping-particle" : "", "parse-names" : false, "suffix" : "" }, { "dropping-particle" : "", "family" : "Demarest", "given" : "Stefaan", "non-dropping-particle" : "", "parse-names" : false, "suffix" : "" } ], "container-title" : "BMC Public Health", "id" : "ITEM-7", "issued" : { "date-parts" : [ [ "2013", "0" ] ] }, "page" : "723", "publisher-place" : "Unit of Survey, Life Styles and Chronic Diseases, Directorate Public Health and Surveillance, Scientific Institute of Public Health, Brussels, Belgium. hvanoyen@wiv-isp.be.", "title" : "The effect of smoking on the duration of life with and without disability, Belgium 1997-2011.", "type" : "article-journal", "volume" : "14" }, "uris" : [ "http://www.mendeley.com/documents/?uuid=575ee816-ae1d-463d-af75-f6c8295d5b3e" ] }, { "id" : "ITEM-8", "itemData" : { "abstract" : "OBJECTIVES: This report presents complete period life tables for the United States by race, Hispanic origin, and sex based on age-specific death rates in 2009 . METHODS: Data used to prepare the 2009 life tables are 2009 final mortality statistics ; July 1, 2009 , population ... \n", "author" : [ { "dropping-particle" : "", "family" : "E", "given" : "Arias", "non-dropping-particle" : "", "parse-names" : false, "suffix" : "" } ], "container-title" : "Natl Vital Stat Rep.", "id" : "ITEM-8", "issue" : "7", "issued" : { "date-parts" : [ [ "2014", "0" ] ] }, "page" : "1-63", "title" : "United States life tables, 2009.", "type" : "article-journal", "volume" : "62" }, "uris" : [ "http://www.mendeley.com/documents/?uuid=846191b9-a8d5-4eec-ac20-650c74b132a5" ] } ], "mendeley" : { "previouslyFormattedCitation" : "(1\u20138)" }, "properties" : { "noteIndex" : 0 }, "schema" : "https://github.com/citation-style-language/schema/raw/master/csl-citation.json" }</w:instrText>
      </w:r>
      <w:r w:rsidRPr="007B6906">
        <w:rPr>
          <w:rFonts w:ascii="Times New Roman" w:hAnsi="Times New Roman"/>
          <w:sz w:val="24"/>
          <w:szCs w:val="24"/>
        </w:rPr>
        <w:fldChar w:fldCharType="separate"/>
      </w:r>
      <w:r w:rsidRPr="007B6906">
        <w:rPr>
          <w:rFonts w:ascii="Times New Roman" w:hAnsi="Times New Roman"/>
          <w:noProof/>
          <w:sz w:val="24"/>
          <w:szCs w:val="24"/>
        </w:rPr>
        <w:t>(1–8)</w:t>
      </w:r>
      <w:ins w:id="85" w:author="Ian Webb" w:date="2014-10-27T22:51:00Z">
        <w:r w:rsidRPr="007B6906">
          <w:rPr>
            <w:rFonts w:ascii="Times New Roman" w:hAnsi="Times New Roman"/>
            <w:sz w:val="24"/>
            <w:szCs w:val="24"/>
          </w:rPr>
          <w:fldChar w:fldCharType="end"/>
        </w:r>
      </w:ins>
      <w:r w:rsidRPr="007B6906">
        <w:rPr>
          <w:rFonts w:ascii="Times New Roman" w:hAnsi="Times New Roman"/>
          <w:sz w:val="24"/>
          <w:szCs w:val="24"/>
        </w:rPr>
        <w:t xml:space="preserve">. Male infant mortality rates are thought to have always been higher than female infant mortality rates </w:t>
      </w:r>
      <w:ins w:id="86" w:author="Ian Webb" w:date="2014-10-27T22:52:00Z">
        <w:r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"abstract" : "The success of the immune response is finely balanced between, on the one hand, the need to engage vigorously with, and clear, certain pathogens; and, on the other, the requirement to minimize immunopathology and autoimmunity. Distinct immune strategies to achieve this balance have evolved in females and males and also in infancy through to adulthood. Sex differences in outcome from a range of infectious diseases can be identified from as early as fetal life, such as in congenital cytomegalovirus infection. The impact of sex hormones on the T-helper 1/T-helper 2 cytokine balance has been proposed to explain the higher severity of most infectious diseases in males. In the minority where greater morbidity and mortality is observed in females, this is hypothesized to arise because of greater immunopathology and/or autoimmunity. However, a number of unexplained exceptions to this rule are described. Studies that have actually measured the sex differences in children in the immune responses to infectious diseases and that would further test these hypotheses, are relatively scarce. \n\u00a9 The Author 2014. Published by Oxford University Press on behalf of the Infectious Diseases Society of America.", "author" : [ { "dropping-particle" : "", "family" : "Muenchhoff", "given" : "Maximilian", "non-dropping-particle" : "", "parse-names" : false, "suffix" : "" }, { "dropping-particle" : "", "family" : "Goulder", "given" : "Philip J R", "non-dropping-particle" : "", "parse-names" : false, "suffix" : "" } ], "container-title" : "Journal of Infectious Diseases", "id" : "ITEM-1", "issued" : { "date-parts" : [ [ "2014", "0" ] ] }, "page" : "S120-S126", "publisher-place" : "Department of Paediatrics, University of Oxford, United Kingdom.", "title" : "Sex differences in pediatric infectious diseases.", "type" : "article-journal", "volume" : "209 Suppl " }, "uris" : [ "http://www.mendeley.com/documents/?uuid=a5220cfc-fe2e-4bfd-960d-5250ca675524" ] } ], "mendeley" : { "previouslyFormattedCitation" : "(4)" }, "properties" : { "noteIndex" : 0 }, "schema" : "https://github.com/citation-style-language/schema/raw/master/csl-citation.json" }</w:instrText>
      </w:r>
      <w:r w:rsidRPr="007B6906">
        <w:rPr>
          <w:rFonts w:ascii="Times New Roman" w:hAnsi="Times New Roman"/>
          <w:sz w:val="24"/>
          <w:szCs w:val="24"/>
        </w:rPr>
        <w:fldChar w:fldCharType="separate"/>
      </w:r>
      <w:r w:rsidRPr="007B6906">
        <w:rPr>
          <w:rFonts w:ascii="Times New Roman" w:hAnsi="Times New Roman"/>
          <w:noProof/>
          <w:sz w:val="24"/>
          <w:szCs w:val="24"/>
        </w:rPr>
        <w:t>(4)</w:t>
      </w:r>
      <w:ins w:id="87" w:author="Ian Webb" w:date="2014-10-27T22:52:00Z">
        <w:r w:rsidRPr="007B6906">
          <w:rPr>
            <w:rFonts w:ascii="Times New Roman" w:hAnsi="Times New Roman"/>
            <w:sz w:val="24"/>
            <w:szCs w:val="24"/>
          </w:rPr>
          <w:fldChar w:fldCharType="end"/>
        </w:r>
      </w:ins>
      <w:r w:rsidRPr="007B6906">
        <w:rPr>
          <w:rFonts w:ascii="Times New Roman" w:hAnsi="Times New Roman"/>
          <w:sz w:val="24"/>
          <w:szCs w:val="24"/>
        </w:rPr>
        <w:t xml:space="preserve">, but </w:t>
      </w:r>
      <w:ins w:id="88" w:author="Danny Dorling" w:date="2014-10-29T17:18:00Z">
        <w:r w:rsidR="00870209">
          <w:rPr>
            <w:rFonts w:ascii="Times New Roman" w:hAnsi="Times New Roman"/>
            <w:sz w:val="24"/>
            <w:szCs w:val="24"/>
          </w:rPr>
          <w:t xml:space="preserve">– </w:t>
        </w:r>
      </w:ins>
      <w:r w:rsidRPr="007B6906">
        <w:rPr>
          <w:rFonts w:ascii="Times New Roman" w:hAnsi="Times New Roman"/>
          <w:sz w:val="24"/>
          <w:szCs w:val="24"/>
        </w:rPr>
        <w:t xml:space="preserve">until childbirth became safer </w:t>
      </w:r>
      <w:ins w:id="89" w:author="Danny Dorling" w:date="2014-10-29T17:18:00Z">
        <w:r w:rsidR="00870209">
          <w:rPr>
            <w:rFonts w:ascii="Times New Roman" w:hAnsi="Times New Roman"/>
            <w:sz w:val="24"/>
            <w:szCs w:val="24"/>
          </w:rPr>
          <w:t xml:space="preserve">– </w:t>
        </w:r>
      </w:ins>
      <w:r w:rsidRPr="007B6906">
        <w:rPr>
          <w:rFonts w:ascii="Times New Roman" w:hAnsi="Times New Roman"/>
          <w:sz w:val="24"/>
          <w:szCs w:val="24"/>
        </w:rPr>
        <w:t>more wo</w:t>
      </w:r>
      <w:r w:rsidRPr="007B6906">
        <w:rPr>
          <w:rFonts w:ascii="Times New Roman" w:hAnsi="Times New Roman"/>
          <w:sz w:val="24"/>
          <w:szCs w:val="24"/>
        </w:rPr>
        <w:t>m</w:t>
      </w:r>
      <w:r w:rsidRPr="007B6906">
        <w:rPr>
          <w:rFonts w:ascii="Times New Roman" w:hAnsi="Times New Roman"/>
          <w:sz w:val="24"/>
          <w:szCs w:val="24"/>
        </w:rPr>
        <w:t xml:space="preserve">en than men usually died in their twenties and perhaps earlier </w:t>
      </w:r>
      <w:ins w:id="90" w:author="Ian Webb" w:date="2014-10-27T22:52:00Z">
        <w:r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"abstract" : "High maternal mortality was a feature of the Western world from the mid-19th century, when reliable record keeping commenced, to the mid-1930s. During this time, maternal mortality rates tended to remain on a high plateau, although there was wide disparity between countries in the height of the plateau. From approximately 1937, maternal mortality rates began to decline everywhere, and within 20 y, the intercountry differences had almost disappeared. The decline in maternal mortality rates was so dramatic that current rates for developed countries are between one-fortieth and one-fiftieth of the rates that prevailed 60 y ago. In this paper, the reasons for the high mortality before 1937 and its decline since that date are discussed. It is suggested that the main determinant of maternal mortality was the overall standard of maternal care provided by birth attendants. Poverty and associated malnutrition played little part in determining the rate of maternal mortality. This view is supported by much evidence, including the fact that, unlike for infant mortality rates, maternal mortality rates tended to be higher in the upper than in the lower social classes. The potential relevance of these findings to developing countries is discussed.", "author" : [ { "dropping-particle" : "", "family" : "Loudon", "given" : "I", "non-dropping-particle" : "", "parse-names" : false, "suffix" : "" } ], "container-title" : "American Journal of Clinical Nutrition", "id" : "ITEM-1", "issue" : "1 Suppl", "issued" : { "date-parts" : [ [ "2000", "0" ] ] }, "page" : "241S-246S", "publisher-place" : "Wantage, Oxon, United Kingdom. irvine.loudon@wuhmo.ox.ac.uk", "title" : "Maternal mortality in the past and its relevance to developing countries today.", "type" : "article-journal", "volume" : "72" }, "uris" : [ "http://www.mendeley.com/documents/?uuid=8d574b65-77f6-4f19-92ba-be3f400ce39f" ] } ], "mendeley" : { "previouslyFormattedCitation" : "(9)" }, "properties" : { "noteIndex" : 0 }, "schema" : "https://github.com/citation-style-language/schema/raw/master/csl-citation.json" }</w:instrText>
      </w:r>
      <w:r w:rsidRPr="007B6906">
        <w:rPr>
          <w:rFonts w:ascii="Times New Roman" w:hAnsi="Times New Roman"/>
          <w:sz w:val="24"/>
          <w:szCs w:val="24"/>
        </w:rPr>
        <w:fldChar w:fldCharType="separate"/>
      </w:r>
      <w:r w:rsidRPr="007B6906">
        <w:rPr>
          <w:rFonts w:ascii="Times New Roman" w:hAnsi="Times New Roman"/>
          <w:noProof/>
          <w:sz w:val="24"/>
          <w:szCs w:val="24"/>
        </w:rPr>
        <w:t>(9)</w:t>
      </w:r>
      <w:ins w:id="91" w:author="Ian Webb" w:date="2014-10-27T22:52:00Z">
        <w:r w:rsidRPr="007B6906">
          <w:rPr>
            <w:rFonts w:ascii="Times New Roman" w:hAnsi="Times New Roman"/>
            <w:sz w:val="24"/>
            <w:szCs w:val="24"/>
          </w:rPr>
          <w:fldChar w:fldCharType="end"/>
        </w:r>
      </w:ins>
      <w:r w:rsidRPr="007B6906">
        <w:rPr>
          <w:rFonts w:ascii="Times New Roman" w:hAnsi="Times New Roman"/>
          <w:sz w:val="24"/>
          <w:szCs w:val="24"/>
        </w:rPr>
        <w:t xml:space="preserve">. </w:t>
      </w:r>
    </w:p>
    <w:p w14:paraId="5C9A4B4E" w14:textId="0832C878" w:rsidR="00CB1907" w:rsidRPr="007B6906" w:rsidRDefault="00235145">
      <w:pPr>
        <w:pStyle w:val="PardfautA"/>
        <w:spacing w:line="480" w:lineRule="auto"/>
        <w:rPr>
          <w:rFonts w:ascii="Times New Roman" w:eastAsia="Times New Roman" w:hAnsi="Times New Roman" w:cs="Times New Roman"/>
          <w:sz w:val="24"/>
          <w:szCs w:val="24"/>
        </w:rPr>
      </w:pPr>
      <w:del w:id="92" w:author="Jon Minton" w:date="2014-10-30T11:39:00Z">
        <w:r w:rsidRPr="007B6906" w:rsidDel="00810EE3">
          <w:rPr>
            <w:rFonts w:ascii="Times New Roman" w:hAnsi="Times New Roman"/>
            <w:sz w:val="24"/>
            <w:szCs w:val="24"/>
          </w:rPr>
          <w:delText>Today c</w:delText>
        </w:r>
      </w:del>
      <w:ins w:id="93" w:author="Jon Minton" w:date="2014-10-30T11:39:00Z">
        <w:r w:rsidR="00810EE3">
          <w:rPr>
            <w:rFonts w:ascii="Times New Roman" w:hAnsi="Times New Roman"/>
            <w:sz w:val="24"/>
            <w:szCs w:val="24"/>
          </w:rPr>
          <w:t>R</w:t>
        </w:r>
      </w:ins>
      <w:del w:id="94" w:author="Jon Minton" w:date="2014-10-30T11:39:00Z">
        <w:r w:rsidRPr="007B6906" w:rsidDel="00810EE3">
          <w:rPr>
            <w:rFonts w:ascii="Times New Roman" w:hAnsi="Times New Roman"/>
            <w:sz w:val="24"/>
            <w:szCs w:val="24"/>
          </w:rPr>
          <w:delText>oming of age, r</w:delText>
        </w:r>
      </w:del>
      <w:r w:rsidRPr="007B6906">
        <w:rPr>
          <w:rFonts w:ascii="Times New Roman" w:hAnsi="Times New Roman"/>
          <w:sz w:val="24"/>
          <w:szCs w:val="24"/>
        </w:rPr>
        <w:t xml:space="preserve">eaching adulthood and leaving the protection (or confines) of parents or </w:t>
      </w:r>
      <w:proofErr w:type="spellStart"/>
      <w:r w:rsidRPr="007B6906">
        <w:rPr>
          <w:rFonts w:ascii="Times New Roman" w:hAnsi="Times New Roman"/>
          <w:sz w:val="24"/>
          <w:szCs w:val="24"/>
        </w:rPr>
        <w:t>carers</w:t>
      </w:r>
      <w:proofErr w:type="spellEnd"/>
      <w:r w:rsidRPr="007B6906">
        <w:rPr>
          <w:rFonts w:ascii="Times New Roman" w:hAnsi="Times New Roman"/>
          <w:sz w:val="24"/>
          <w:szCs w:val="24"/>
        </w:rPr>
        <w:t xml:space="preserve">, </w:t>
      </w:r>
      <w:ins w:id="95" w:author="Jon Minton" w:date="2014-10-30T11:39:00Z">
        <w:r w:rsidR="00810EE3">
          <w:rPr>
            <w:rFonts w:ascii="Times New Roman" w:hAnsi="Times New Roman"/>
            <w:sz w:val="24"/>
            <w:szCs w:val="24"/>
          </w:rPr>
          <w:t xml:space="preserve">leads to a jump in mortality risk for both males and females; however, the spike is </w:t>
        </w:r>
        <w:proofErr w:type="spellStart"/>
        <w:r w:rsidR="00810EE3">
          <w:rPr>
            <w:rFonts w:ascii="Times New Roman" w:hAnsi="Times New Roman"/>
            <w:sz w:val="24"/>
            <w:szCs w:val="24"/>
          </w:rPr>
          <w:t>noticably</w:t>
        </w:r>
        <w:proofErr w:type="spellEnd"/>
        <w:r w:rsidR="00810EE3">
          <w:rPr>
            <w:rFonts w:ascii="Times New Roman" w:hAnsi="Times New Roman"/>
            <w:sz w:val="24"/>
            <w:szCs w:val="24"/>
          </w:rPr>
          <w:t xml:space="preserve"> higher for males and females</w:t>
        </w:r>
      </w:ins>
      <w:del w:id="96" w:author="Jon Minton" w:date="2014-10-30T11:40:00Z">
        <w:r w:rsidRPr="007B6906" w:rsidDel="00810EE3">
          <w:rPr>
            <w:rFonts w:ascii="Times New Roman" w:hAnsi="Times New Roman"/>
            <w:sz w:val="24"/>
            <w:szCs w:val="24"/>
          </w:rPr>
          <w:delText xml:space="preserve">confers more </w:delText>
        </w:r>
      </w:del>
      <w:del w:id="97" w:author="Jon Minton" w:date="2014-10-30T11:38:00Z">
        <w:r w:rsidRPr="007B6906" w:rsidDel="00810EE3">
          <w:rPr>
            <w:rFonts w:ascii="Times New Roman" w:hAnsi="Times New Roman"/>
            <w:sz w:val="24"/>
            <w:szCs w:val="24"/>
          </w:rPr>
          <w:delText xml:space="preserve">of an </w:delText>
        </w:r>
      </w:del>
      <w:del w:id="98" w:author="Jon Minton" w:date="2014-10-30T11:40:00Z">
        <w:r w:rsidRPr="007B6906" w:rsidDel="00810EE3">
          <w:rPr>
            <w:rFonts w:ascii="Times New Roman" w:hAnsi="Times New Roman"/>
            <w:sz w:val="24"/>
            <w:szCs w:val="24"/>
          </w:rPr>
          <w:delText>additional mortality risk for males than for females</w:delText>
        </w:r>
      </w:del>
      <w:r w:rsidRPr="007B6906">
        <w:rPr>
          <w:rFonts w:ascii="Times New Roman" w:hAnsi="Times New Roman"/>
          <w:sz w:val="24"/>
          <w:szCs w:val="24"/>
        </w:rPr>
        <w:t xml:space="preserve"> </w:t>
      </w:r>
      <w:ins w:id="99" w:author="Ian Webb" w:date="2014-10-27T22:52:00Z">
        <w:r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"Jonathan", "non-dropping-particle" : "", "parse-names" : false, "suffix" : "" }, { "dropping-particle" : "", "family" : "Vanderbloemen", "given" : "Laura", "non-dropping-particle" : "", "parse-names" : false, "suffix" : "" }, { "dropping-particle" : "", "family" : "Dorling", "given" : "Danny", "non-dropping-particle" : "", "parse-names" : false, "suffix" : "" } ], "container-title" : "International Journal of Epidemiology", "id" : "ITEM-1", "issue" : "4", "issued" : { "date-parts" : [ [ "2013", "0" ] ] }, "page" : "1164-1176", "publisher-place" : "Department of Urban Studies, University of Glasgow, Glasgow, UK, Department of Health Science, University of York, York, UK and School of Geography and the Environment, University of Oxford, Oxford, UK.", "title" : "Visualizing Europe's demographic scars with coplots and contour plots.", "type" : "article-journal", "volume" : "42" }, "uris" : [ "http://www.mendeley.com/documents/?uuid=61500231-ece6-425f-95f8-7426c19caa2f" ] } ], "mendeley" : { "previouslyFormattedCitation" : "(10)" }, "properties" : { "noteIndex" : 0 }, "schema" : "https://github.com/citation-style-language/schema/raw/master/csl-citation.json" }</w:instrText>
      </w:r>
      <w:r w:rsidRPr="007B6906">
        <w:rPr>
          <w:rFonts w:ascii="Times New Roman" w:hAnsi="Times New Roman"/>
          <w:sz w:val="24"/>
          <w:szCs w:val="24"/>
        </w:rPr>
        <w:fldChar w:fldCharType="separate"/>
      </w:r>
      <w:r w:rsidRPr="007B6906">
        <w:rPr>
          <w:rFonts w:ascii="Times New Roman" w:hAnsi="Times New Roman"/>
          <w:noProof/>
          <w:sz w:val="24"/>
          <w:szCs w:val="24"/>
        </w:rPr>
        <w:t>(10)</w:t>
      </w:r>
      <w:ins w:id="100" w:author="Ian Webb" w:date="2014-10-27T22:52:00Z">
        <w:r w:rsidRPr="007B6906">
          <w:rPr>
            <w:rFonts w:ascii="Times New Roman" w:hAnsi="Times New Roman"/>
            <w:sz w:val="24"/>
            <w:szCs w:val="24"/>
          </w:rPr>
          <w:fldChar w:fldCharType="end"/>
        </w:r>
      </w:ins>
      <w:ins w:id="101" w:author="Ian Webb" w:date="2014-10-27T22:53:00Z">
        <w:r w:rsidRPr="007B6906">
          <w:rPr>
            <w:rFonts w:ascii="Times New Roman" w:hAnsi="Times New Roman"/>
            <w:sz w:val="24"/>
            <w:szCs w:val="24"/>
          </w:rPr>
          <w:t>add SSTE</w:t>
        </w:r>
      </w:ins>
      <w:r w:rsidRPr="007B6906">
        <w:rPr>
          <w:rFonts w:ascii="Times New Roman" w:hAnsi="Times New Roman"/>
          <w:sz w:val="24"/>
          <w:szCs w:val="24"/>
          <w:u w:color="69A84E"/>
          <w:lang w:val="fr-FR"/>
        </w:rPr>
        <w:t>.</w:t>
      </w:r>
      <w:r w:rsidRPr="007B6906">
        <w:rPr>
          <w:rFonts w:ascii="Times New Roman" w:hAnsi="Times New Roman"/>
          <w:sz w:val="24"/>
          <w:szCs w:val="24"/>
          <w:u w:color="69A84E"/>
        </w:rPr>
        <w:t xml:space="preserve"> </w:t>
      </w:r>
      <w:r w:rsidRPr="007B6906">
        <w:rPr>
          <w:rFonts w:ascii="Times New Roman" w:hAnsi="Times New Roman"/>
          <w:sz w:val="24"/>
          <w:szCs w:val="24"/>
        </w:rPr>
        <w:t>Males now 'age' both sooner and faster than females</w:t>
      </w:r>
      <w:ins w:id="102" w:author="Ian Webb" w:date="2014-10-27T23:12:00Z">
        <w:r w:rsidR="000740FB" w:rsidRPr="007B6906">
          <w:rPr>
            <w:rFonts w:ascii="Times New Roman" w:hAnsi="Times New Roman"/>
            <w:sz w:val="24"/>
            <w:szCs w:val="24"/>
          </w:rPr>
          <w:t xml:space="preserve"> (authors’ own calculations)</w:t>
        </w:r>
      </w:ins>
      <w:r w:rsidRPr="007B6906">
        <w:rPr>
          <w:rFonts w:ascii="Times New Roman" w:hAnsi="Times New Roman"/>
          <w:sz w:val="24"/>
          <w:szCs w:val="24"/>
        </w:rPr>
        <w:t xml:space="preserve">. </w:t>
      </w:r>
      <w:ins w:id="103" w:author="Jon Minton" w:date="2014-10-30T11:41:00Z">
        <w:r w:rsidR="00810EE3">
          <w:rPr>
            <w:rFonts w:ascii="Times New Roman" w:hAnsi="Times New Roman"/>
            <w:sz w:val="24"/>
            <w:szCs w:val="24"/>
          </w:rPr>
          <w:t>Historically, and throughout the world</w:t>
        </w:r>
      </w:ins>
      <w:del w:id="104" w:author="Jon Minton" w:date="2014-10-30T11:41:00Z">
        <w:r w:rsidRPr="007B6906" w:rsidDel="00810EE3">
          <w:rPr>
            <w:rFonts w:ascii="Times New Roman" w:hAnsi="Times New Roman"/>
            <w:sz w:val="24"/>
            <w:szCs w:val="24"/>
          </w:rPr>
          <w:delText>Until recently in all of the world</w:delText>
        </w:r>
      </w:del>
      <w:ins w:id="105" w:author="Jon Minton" w:date="2014-10-30T11:41:00Z">
        <w:r w:rsidR="00810EE3">
          <w:rPr>
            <w:rFonts w:ascii="Times New Roman" w:hAnsi="Times New Roman"/>
            <w:sz w:val="24"/>
            <w:szCs w:val="24"/>
          </w:rPr>
          <w:t>,</w:t>
        </w:r>
      </w:ins>
      <w:r w:rsidRPr="007B6906">
        <w:rPr>
          <w:rFonts w:ascii="Times New Roman" w:hAnsi="Times New Roman"/>
          <w:sz w:val="24"/>
          <w:szCs w:val="24"/>
        </w:rPr>
        <w:t xml:space="preserve"> women </w:t>
      </w:r>
      <w:ins w:id="106" w:author="Jon Minton" w:date="2014-10-30T11:41:00Z">
        <w:r w:rsidR="00810EE3">
          <w:rPr>
            <w:rFonts w:ascii="Times New Roman" w:hAnsi="Times New Roman"/>
            <w:sz w:val="24"/>
            <w:szCs w:val="24"/>
          </w:rPr>
          <w:t xml:space="preserve">of child-rearing age </w:t>
        </w:r>
      </w:ins>
      <w:r w:rsidRPr="007B6906">
        <w:rPr>
          <w:rFonts w:ascii="Times New Roman" w:hAnsi="Times New Roman"/>
          <w:sz w:val="24"/>
          <w:szCs w:val="24"/>
        </w:rPr>
        <w:t xml:space="preserve">were </w:t>
      </w:r>
      <w:ins w:id="107" w:author="Jon Minton" w:date="2014-10-30T11:42:00Z">
        <w:r w:rsidR="00810EE3">
          <w:rPr>
            <w:rFonts w:ascii="Times New Roman" w:hAnsi="Times New Roman"/>
            <w:sz w:val="24"/>
            <w:szCs w:val="24"/>
          </w:rPr>
          <w:t>had higher mortality rates than males due to material mortality risks</w:t>
        </w:r>
      </w:ins>
      <w:del w:id="108" w:author="Jon Minton" w:date="2014-10-30T11:42:00Z">
        <w:r w:rsidRPr="007B6906" w:rsidDel="00810EE3">
          <w:rPr>
            <w:rFonts w:ascii="Times New Roman" w:hAnsi="Times New Roman"/>
            <w:sz w:val="24"/>
            <w:szCs w:val="24"/>
          </w:rPr>
          <w:delText>at a greater risk of death du</w:delText>
        </w:r>
        <w:r w:rsidRPr="007B6906" w:rsidDel="00810EE3">
          <w:rPr>
            <w:rFonts w:ascii="Times New Roman" w:hAnsi="Times New Roman"/>
            <w:sz w:val="24"/>
            <w:szCs w:val="24"/>
          </w:rPr>
          <w:delText>r</w:delText>
        </w:r>
        <w:r w:rsidRPr="007B6906" w:rsidDel="00810EE3">
          <w:rPr>
            <w:rFonts w:ascii="Times New Roman" w:hAnsi="Times New Roman"/>
            <w:sz w:val="24"/>
            <w:szCs w:val="24"/>
          </w:rPr>
          <w:delText>ing child-rearing ages than men</w:delText>
        </w:r>
      </w:del>
      <w:r w:rsidRPr="007B6906">
        <w:rPr>
          <w:rFonts w:ascii="Times New Roman" w:hAnsi="Times New Roman"/>
          <w:sz w:val="24"/>
          <w:szCs w:val="24"/>
        </w:rPr>
        <w:t xml:space="preserve"> </w:t>
      </w:r>
      <w:ins w:id="109" w:author="Ian Webb" w:date="2014-10-27T22:53:00Z">
        <w:r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"abstract" : "High maternal mortality was a feature of the Western world from the mid-19th century, when reliable record keeping commenced, to the mid-1930s. During this time, maternal mortality rates tended to remain on a high plateau, although there was wide disparity between countries in the height of the plateau. From approximately 1937, maternal mortality rates began to decline everywhere, and within 20 y, the intercountry differences had almost disappeared. The decline in maternal mortality rates was so dramatic that current rates for developed countries are between one-fortieth and one-fiftieth of the rates that prevailed 60 y ago. In this paper, the reasons for the high mortality before 1937 and its decline since that date are discussed. It is suggested that the main determinant of maternal mortality was the overall standard of maternal care provided by birth attendants. Poverty and associated malnutrition played little part in determining the rate of maternal mortality. This view is supported by much evidence, including the fact that, unlike for infant mortality rates, maternal mortality rates tended to be higher in the upper than in the lower social classes. The potential relevance of these findings to developing countries is discussed.", "author" : [ { "dropping-particle" : "", "family" : "Loudon", "given" : "I", "non-dropping-particle" : "", "parse-names" : false, "suffix" : "" } ], "container-title" : "American Journal of Clinical Nutrition", "id" : "ITEM-1", "issue" : "1 Suppl", "issued" : { "date-parts" : [ [ "2000", "0" ] ] }, "page" : "241S-246S", "publisher-place" : "Wantage, Oxon, United Kingdom. irvine.loudon@wuhmo.ox.ac.uk", "title" : "Maternal mortality in the past and its relevance to developing countries today.", "type" : "article-journal", "volume" : "72" }, "uris" : [ "http://www.mendeley.com/documents/?uuid=8d574b65-77f6-4f19-92ba-be3f400ce39f" ] } ], "mendeley" : { "previouslyFormattedCitation" : "(9)" }, "properties" : { "noteIndex" : 0 }, "schema" : "https://github.com/citation-style-language/schema/raw/master/csl-citation.json" }</w:instrText>
      </w:r>
      <w:r w:rsidRPr="007B6906">
        <w:rPr>
          <w:rFonts w:ascii="Times New Roman" w:hAnsi="Times New Roman"/>
          <w:sz w:val="24"/>
          <w:szCs w:val="24"/>
        </w:rPr>
        <w:fldChar w:fldCharType="separate"/>
      </w:r>
      <w:r w:rsidRPr="007B6906">
        <w:rPr>
          <w:rFonts w:ascii="Times New Roman" w:hAnsi="Times New Roman"/>
          <w:noProof/>
          <w:sz w:val="24"/>
          <w:szCs w:val="24"/>
        </w:rPr>
        <w:t>(9)</w:t>
      </w:r>
      <w:ins w:id="110" w:author="Ian Webb" w:date="2014-10-27T22:53:00Z">
        <w:r w:rsidRPr="007B6906">
          <w:rPr>
            <w:rFonts w:ascii="Times New Roman" w:hAnsi="Times New Roman"/>
            <w:sz w:val="24"/>
            <w:szCs w:val="24"/>
          </w:rPr>
          <w:fldChar w:fldCharType="end"/>
        </w:r>
      </w:ins>
      <w:r w:rsidRPr="007B6906">
        <w:rPr>
          <w:rFonts w:ascii="Times New Roman" w:hAnsi="Times New Roman"/>
          <w:sz w:val="24"/>
          <w:szCs w:val="24"/>
        </w:rPr>
        <w:t xml:space="preserve">. Now there are only a handful of countries where women die, on average, earlier than men, but maternal mortality remains a major, if declining, killer worldwide </w:t>
      </w:r>
      <w:ins w:id="111" w:author="Ian Webb" w:date="2014-10-27T22:53:00Z">
        <w:r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"ISBN" : "9789241507226", "abstract" : "Millennium Development Goal (MDG) 5 Target 5A calls for the reduction of maternal mortality ratio by three quarters between 1990 and 2015. It has been a challenge to assess the extent of progress due to the lack of reliable and accurate maternal mortality data--particularly in developing-country settings where maternal mortality is high. As part of ongoing efforts, the WHO, UNICEF, UNFPA, The World Bank and the United Nations Population Division updated estimates of maternal mortality for the years 1990, 1995, 2000, 2005 and 2013.--", "author" : [ { "dropping-particle" : "", "family" : "Organization", "given" : "World Health", "non-dropping-particle" : "", "parse-names" : false, "suffix" : "" } ], "container-title" : "Estimates by WHO, UNICEF, UNFPA, The World Bank Estimates, and the United Nations Population Division", "id" : "ITEM-1", "issued" : { "date-parts" : [ [ "2014", "0" ] ] }, "page" : "56", "title" : "No Title", "type" : "book" }, "uris" : [ "http://www.mendeley.com/documents/?uuid=c8fbbc1a-8168-417b-b8ed-d31f0f75659f" ] } ], "mendeley" : { "previouslyFormattedCitation" : "(11)" }, "properties" : { "noteIndex" : 0 }, "schema" : "https://github.com/citation-style-language/schema/raw/master/csl-citation.json" }</w:instrText>
      </w:r>
      <w:r w:rsidRPr="007B6906">
        <w:rPr>
          <w:rFonts w:ascii="Times New Roman" w:hAnsi="Times New Roman"/>
          <w:sz w:val="24"/>
          <w:szCs w:val="24"/>
        </w:rPr>
        <w:fldChar w:fldCharType="separate"/>
      </w:r>
      <w:r w:rsidRPr="007B6906">
        <w:rPr>
          <w:rFonts w:ascii="Times New Roman" w:hAnsi="Times New Roman"/>
          <w:noProof/>
          <w:sz w:val="24"/>
          <w:szCs w:val="24"/>
        </w:rPr>
        <w:t>(11)</w:t>
      </w:r>
      <w:ins w:id="112" w:author="Ian Webb" w:date="2014-10-27T22:53:00Z">
        <w:r w:rsidRPr="007B6906">
          <w:rPr>
            <w:rFonts w:ascii="Times New Roman" w:hAnsi="Times New Roman"/>
            <w:sz w:val="24"/>
            <w:szCs w:val="24"/>
          </w:rPr>
          <w:fldChar w:fldCharType="end"/>
        </w:r>
      </w:ins>
      <w:r w:rsidRPr="007B6906">
        <w:rPr>
          <w:rFonts w:ascii="Times New Roman" w:hAnsi="Times New Roman"/>
          <w:sz w:val="24"/>
          <w:szCs w:val="24"/>
        </w:rPr>
        <w:t>.</w:t>
      </w:r>
    </w:p>
    <w:p w14:paraId="42C2DC6D" w14:textId="77777777" w:rsidR="00810EE3" w:rsidRDefault="00235145">
      <w:pPr>
        <w:pStyle w:val="PardfautA"/>
        <w:spacing w:line="480" w:lineRule="auto"/>
        <w:rPr>
          <w:ins w:id="113" w:author="Jon Minton" w:date="2014-10-30T11:45:00Z"/>
          <w:rFonts w:ascii="Times New Roman" w:hAnsi="Times New Roman"/>
          <w:sz w:val="24"/>
          <w:szCs w:val="24"/>
        </w:rPr>
      </w:pPr>
      <w:r w:rsidRPr="007B6906">
        <w:rPr>
          <w:rFonts w:ascii="Times New Roman" w:hAnsi="Times New Roman"/>
          <w:sz w:val="24"/>
          <w:szCs w:val="24"/>
        </w:rPr>
        <w:t xml:space="preserve">If </w:t>
      </w:r>
      <w:ins w:id="114" w:author="Jon Minton" w:date="2014-10-30T11:43:00Z">
        <w:r w:rsidR="00810EE3">
          <w:rPr>
            <w:rFonts w:ascii="Times New Roman" w:hAnsi="Times New Roman"/>
            <w:sz w:val="24"/>
            <w:szCs w:val="24"/>
          </w:rPr>
          <w:t xml:space="preserve">long-term </w:t>
        </w:r>
      </w:ins>
      <w:r w:rsidRPr="007B6906">
        <w:rPr>
          <w:rFonts w:ascii="Times New Roman" w:hAnsi="Times New Roman"/>
          <w:sz w:val="24"/>
          <w:szCs w:val="24"/>
        </w:rPr>
        <w:t>trends</w:t>
      </w:r>
      <w:del w:id="115" w:author="Jon Minton" w:date="2014-10-30T11:43:00Z">
        <w:r w:rsidRPr="007B6906" w:rsidDel="00810EE3">
          <w:rPr>
            <w:rFonts w:ascii="Times New Roman" w:hAnsi="Times New Roman"/>
            <w:sz w:val="24"/>
            <w:szCs w:val="24"/>
          </w:rPr>
          <w:delText xml:space="preserve"> over the last century</w:delText>
        </w:r>
      </w:del>
      <w:r w:rsidRPr="007B6906">
        <w:rPr>
          <w:rFonts w:ascii="Times New Roman" w:hAnsi="Times New Roman"/>
          <w:sz w:val="24"/>
          <w:szCs w:val="24"/>
        </w:rPr>
        <w:t xml:space="preserve"> are ignored it is easy to </w:t>
      </w:r>
      <w:del w:id="116" w:author="Jon Minton" w:date="2014-10-30T11:43:00Z">
        <w:r w:rsidRPr="007B6906" w:rsidDel="00810EE3">
          <w:rPr>
            <w:rFonts w:ascii="Times New Roman" w:hAnsi="Times New Roman"/>
            <w:sz w:val="24"/>
            <w:szCs w:val="24"/>
          </w:rPr>
          <w:delText>think of current sex diffe</w:delText>
        </w:r>
        <w:r w:rsidRPr="007B6906" w:rsidDel="00810EE3">
          <w:rPr>
            <w:rFonts w:ascii="Times New Roman" w:hAnsi="Times New Roman"/>
            <w:sz w:val="24"/>
            <w:szCs w:val="24"/>
          </w:rPr>
          <w:delText>r</w:delText>
        </w:r>
        <w:r w:rsidRPr="007B6906" w:rsidDel="00810EE3">
          <w:rPr>
            <w:rFonts w:ascii="Times New Roman" w:hAnsi="Times New Roman"/>
            <w:sz w:val="24"/>
            <w:szCs w:val="24"/>
          </w:rPr>
          <w:delText xml:space="preserve">ences in </w:delText>
        </w:r>
      </w:del>
      <w:ins w:id="117" w:author="Jon Minton" w:date="2014-10-30T11:43:00Z">
        <w:r w:rsidR="00810EE3">
          <w:rPr>
            <w:rFonts w:ascii="Times New Roman" w:hAnsi="Times New Roman"/>
            <w:sz w:val="24"/>
            <w:szCs w:val="24"/>
          </w:rPr>
          <w:t xml:space="preserve">think that </w:t>
        </w:r>
      </w:ins>
      <w:ins w:id="118" w:author="Jon Minton" w:date="2014-10-30T11:44:00Z">
        <w:r w:rsidR="00810EE3">
          <w:rPr>
            <w:rFonts w:ascii="Times New Roman" w:hAnsi="Times New Roman"/>
            <w:sz w:val="24"/>
            <w:szCs w:val="24"/>
          </w:rPr>
          <w:t>sex differences are inherently biological</w:t>
        </w:r>
      </w:ins>
      <w:del w:id="119" w:author="Jon Minton" w:date="2014-10-30T11:44:00Z">
        <w:r w:rsidRPr="007B6906" w:rsidDel="00810EE3">
          <w:rPr>
            <w:rFonts w:ascii="Times New Roman" w:hAnsi="Times New Roman"/>
            <w:sz w:val="24"/>
            <w:szCs w:val="24"/>
          </w:rPr>
          <w:delText>mortality as simply a product of innate biological differences</w:delText>
        </w:r>
      </w:del>
      <w:ins w:id="120" w:author="Jon Minton" w:date="2014-10-30T11:44:00Z">
        <w:r w:rsidR="00810EE3">
          <w:rPr>
            <w:rFonts w:ascii="Times New Roman" w:hAnsi="Times New Roman"/>
            <w:sz w:val="24"/>
            <w:szCs w:val="24"/>
          </w:rPr>
          <w:t>, and so little can be done</w:t>
        </w:r>
      </w:ins>
      <w:r w:rsidRPr="007B6906">
        <w:rPr>
          <w:rFonts w:ascii="Times New Roman" w:hAnsi="Times New Roman"/>
          <w:sz w:val="24"/>
          <w:szCs w:val="24"/>
        </w:rPr>
        <w:t xml:space="preserve">. This paper </w:t>
      </w:r>
      <w:del w:id="121" w:author="Jon Minton" w:date="2014-10-30T11:44:00Z">
        <w:r w:rsidRPr="007B6906" w:rsidDel="00810EE3">
          <w:rPr>
            <w:rFonts w:ascii="Times New Roman" w:hAnsi="Times New Roman"/>
            <w:sz w:val="24"/>
            <w:szCs w:val="24"/>
          </w:rPr>
          <w:delText xml:space="preserve">aims to challenge </w:delText>
        </w:r>
      </w:del>
      <w:ins w:id="122" w:author="Jon Minton" w:date="2014-10-30T11:44:00Z">
        <w:r w:rsidR="00810EE3">
          <w:rPr>
            <w:rFonts w:ascii="Times New Roman" w:hAnsi="Times New Roman"/>
            <w:sz w:val="24"/>
            <w:szCs w:val="24"/>
          </w:rPr>
          <w:t xml:space="preserve">challenges </w:t>
        </w:r>
      </w:ins>
      <w:r w:rsidRPr="007B6906">
        <w:rPr>
          <w:rFonts w:ascii="Times New Roman" w:hAnsi="Times New Roman"/>
          <w:sz w:val="24"/>
          <w:szCs w:val="24"/>
        </w:rPr>
        <w:t>that perspective</w:t>
      </w:r>
    </w:p>
    <w:p w14:paraId="2647CB20" w14:textId="52E84800" w:rsidR="00CB1907" w:rsidRPr="007B6906" w:rsidRDefault="00235145">
      <w:pPr>
        <w:pStyle w:val="PardfautA"/>
        <w:spacing w:line="480" w:lineRule="auto"/>
        <w:rPr>
          <w:rFonts w:ascii="Times New Roman" w:eastAsia="Times New Roman" w:hAnsi="Times New Roman" w:cs="Times New Roman"/>
          <w:sz w:val="24"/>
          <w:szCs w:val="24"/>
        </w:rPr>
      </w:pPr>
      <w:del w:id="123" w:author="Jon Minton" w:date="2014-10-30T11:45:00Z">
        <w:r w:rsidRPr="007B6906" w:rsidDel="00810EE3">
          <w:rPr>
            <w:rFonts w:ascii="Times New Roman" w:hAnsi="Times New Roman"/>
            <w:sz w:val="24"/>
            <w:szCs w:val="24"/>
          </w:rPr>
          <w:delText>,</w:delText>
        </w:r>
      </w:del>
      <w:r w:rsidRPr="007B6906">
        <w:rPr>
          <w:rFonts w:ascii="Times New Roman" w:hAnsi="Times New Roman"/>
          <w:sz w:val="24"/>
          <w:szCs w:val="24"/>
        </w:rPr>
        <w:t xml:space="preserve"> </w:t>
      </w:r>
      <w:proofErr w:type="gramStart"/>
      <w:r w:rsidRPr="007B6906">
        <w:rPr>
          <w:rFonts w:ascii="Times New Roman" w:hAnsi="Times New Roman"/>
          <w:sz w:val="24"/>
          <w:szCs w:val="24"/>
        </w:rPr>
        <w:t>by</w:t>
      </w:r>
      <w:proofErr w:type="gramEnd"/>
      <w:r w:rsidRPr="007B6906">
        <w:rPr>
          <w:rFonts w:ascii="Times New Roman" w:hAnsi="Times New Roman"/>
          <w:sz w:val="24"/>
          <w:szCs w:val="24"/>
        </w:rPr>
        <w:t xml:space="preserve"> showing </w:t>
      </w:r>
      <w:ins w:id="124" w:author="Jon Minton" w:date="2014-10-30T11:45:00Z">
        <w:r w:rsidR="00DB39F7">
          <w:rPr>
            <w:rFonts w:ascii="Times New Roman" w:hAnsi="Times New Roman"/>
            <w:sz w:val="24"/>
            <w:szCs w:val="24"/>
          </w:rPr>
          <w:t xml:space="preserve">systematic variations </w:t>
        </w:r>
      </w:ins>
      <w:del w:id="125" w:author="Jon Minton" w:date="2014-10-30T11:45:00Z">
        <w:r w:rsidRPr="007B6906" w:rsidDel="00DB39F7">
          <w:rPr>
            <w:rFonts w:ascii="Times New Roman" w:hAnsi="Times New Roman"/>
            <w:sz w:val="24"/>
            <w:szCs w:val="24"/>
          </w:rPr>
          <w:delText xml:space="preserve">that </w:delText>
        </w:r>
      </w:del>
      <w:ins w:id="126" w:author="Jon Minton" w:date="2014-10-30T11:45:00Z">
        <w:r w:rsidR="00DB39F7">
          <w:rPr>
            <w:rFonts w:ascii="Times New Roman" w:hAnsi="Times New Roman"/>
            <w:sz w:val="24"/>
            <w:szCs w:val="24"/>
          </w:rPr>
          <w:t xml:space="preserve">in </w:t>
        </w:r>
      </w:ins>
      <w:r w:rsidRPr="007B6906">
        <w:rPr>
          <w:rFonts w:ascii="Times New Roman" w:hAnsi="Times New Roman"/>
          <w:sz w:val="24"/>
          <w:szCs w:val="24"/>
        </w:rPr>
        <w:t xml:space="preserve">age-specific mortality differences </w:t>
      </w:r>
      <w:del w:id="127" w:author="Jon Minton" w:date="2014-10-30T11:45:00Z">
        <w:r w:rsidRPr="007B6906" w:rsidDel="00DB39F7">
          <w:rPr>
            <w:rFonts w:ascii="Times New Roman" w:hAnsi="Times New Roman"/>
            <w:sz w:val="24"/>
            <w:szCs w:val="24"/>
          </w:rPr>
          <w:delText>between males and f</w:delText>
        </w:r>
        <w:r w:rsidRPr="007B6906" w:rsidDel="00DB39F7">
          <w:rPr>
            <w:rFonts w:ascii="Times New Roman" w:hAnsi="Times New Roman"/>
            <w:sz w:val="24"/>
            <w:szCs w:val="24"/>
          </w:rPr>
          <w:delText>e</w:delText>
        </w:r>
        <w:r w:rsidRPr="007B6906" w:rsidDel="00DB39F7">
          <w:rPr>
            <w:rFonts w:ascii="Times New Roman" w:hAnsi="Times New Roman"/>
            <w:sz w:val="24"/>
            <w:szCs w:val="24"/>
          </w:rPr>
          <w:delText xml:space="preserve">males have varied </w:delText>
        </w:r>
      </w:del>
      <w:ins w:id="128" w:author="Jon Minton" w:date="2014-10-30T11:45:00Z">
        <w:r w:rsidR="00DB39F7">
          <w:rPr>
            <w:rFonts w:ascii="Times New Roman" w:hAnsi="Times New Roman"/>
            <w:sz w:val="24"/>
            <w:szCs w:val="24"/>
          </w:rPr>
          <w:t xml:space="preserve">over </w:t>
        </w:r>
      </w:ins>
      <w:del w:id="129" w:author="Jon Minton" w:date="2014-10-30T11:45:00Z">
        <w:r w:rsidRPr="007B6906" w:rsidDel="00DB39F7">
          <w:rPr>
            <w:rFonts w:ascii="Times New Roman" w:hAnsi="Times New Roman"/>
            <w:sz w:val="24"/>
            <w:szCs w:val="24"/>
          </w:rPr>
          <w:delText xml:space="preserve">across </w:delText>
        </w:r>
      </w:del>
      <w:r w:rsidRPr="007B6906">
        <w:rPr>
          <w:rFonts w:ascii="Times New Roman" w:hAnsi="Times New Roman"/>
          <w:sz w:val="24"/>
          <w:szCs w:val="24"/>
        </w:rPr>
        <w:t>time</w:t>
      </w:r>
      <w:ins w:id="130" w:author="Jon Minton" w:date="2014-10-30T11:45:00Z">
        <w:r w:rsidR="00DB39F7">
          <w:rPr>
            <w:rFonts w:ascii="Times New Roman" w:hAnsi="Times New Roman"/>
            <w:sz w:val="24"/>
            <w:szCs w:val="24"/>
          </w:rPr>
          <w:t xml:space="preserve"> and across nations</w:t>
        </w:r>
      </w:ins>
      <w:del w:id="131" w:author="Jon Minton" w:date="2014-10-30T11:45:00Z">
        <w:r w:rsidRPr="007B6906" w:rsidDel="00DB39F7">
          <w:rPr>
            <w:rFonts w:ascii="Times New Roman" w:hAnsi="Times New Roman"/>
            <w:sz w:val="24"/>
            <w:szCs w:val="24"/>
          </w:rPr>
          <w:delText>, and between countries</w:delText>
        </w:r>
      </w:del>
      <w:r w:rsidRPr="007B6906">
        <w:rPr>
          <w:rFonts w:ascii="Times New Roman" w:hAnsi="Times New Roman"/>
          <w:sz w:val="24"/>
          <w:szCs w:val="24"/>
        </w:rPr>
        <w:t xml:space="preserve">. </w:t>
      </w:r>
      <w:del w:id="132" w:author="Jon Minton" w:date="2014-10-30T11:45:00Z">
        <w:r w:rsidRPr="007B6906" w:rsidDel="00DB39F7">
          <w:rPr>
            <w:rFonts w:ascii="Times New Roman" w:hAnsi="Times New Roman"/>
            <w:sz w:val="24"/>
            <w:szCs w:val="24"/>
          </w:rPr>
          <w:delText>Although it is true that everywhere males tend to have higher mortality risks than females at infancy, at early adul</w:delText>
        </w:r>
        <w:r w:rsidRPr="007B6906" w:rsidDel="00DB39F7">
          <w:rPr>
            <w:rFonts w:ascii="Times New Roman" w:hAnsi="Times New Roman"/>
            <w:sz w:val="24"/>
            <w:szCs w:val="24"/>
          </w:rPr>
          <w:delText>t</w:delText>
        </w:r>
        <w:r w:rsidRPr="007B6906" w:rsidDel="00DB39F7">
          <w:rPr>
            <w:rFonts w:ascii="Times New Roman" w:hAnsi="Times New Roman"/>
            <w:sz w:val="24"/>
            <w:szCs w:val="24"/>
          </w:rPr>
          <w:delText>hood, and in older years, there have been substantial variations in the magnitude of these diffe</w:delText>
        </w:r>
        <w:r w:rsidRPr="007B6906" w:rsidDel="00DB39F7">
          <w:rPr>
            <w:rFonts w:ascii="Times New Roman" w:hAnsi="Times New Roman"/>
            <w:sz w:val="24"/>
            <w:szCs w:val="24"/>
          </w:rPr>
          <w:delText>r</w:delText>
        </w:r>
        <w:r w:rsidRPr="007B6906" w:rsidDel="00DB39F7">
          <w:rPr>
            <w:rFonts w:ascii="Times New Roman" w:hAnsi="Times New Roman"/>
            <w:sz w:val="24"/>
            <w:szCs w:val="24"/>
          </w:rPr>
          <w:delText>ences over time and between n</w:delText>
        </w:r>
        <w:r w:rsidRPr="007B6906" w:rsidDel="00DB39F7">
          <w:rPr>
            <w:rFonts w:ascii="Times New Roman" w:hAnsi="Times New Roman"/>
            <w:sz w:val="24"/>
            <w:szCs w:val="24"/>
          </w:rPr>
          <w:delText>a</w:delText>
        </w:r>
        <w:r w:rsidRPr="007B6906" w:rsidDel="00DB39F7">
          <w:rPr>
            <w:rFonts w:ascii="Times New Roman" w:hAnsi="Times New Roman"/>
            <w:sz w:val="24"/>
            <w:szCs w:val="24"/>
          </w:rPr>
          <w:delText>tions. </w:delText>
        </w:r>
      </w:del>
    </w:p>
    <w:p w14:paraId="341F140C" w14:textId="2750E75A" w:rsidR="00DB39F7" w:rsidRDefault="00DB39F7">
      <w:pPr>
        <w:pStyle w:val="PardfautA"/>
        <w:spacing w:line="480" w:lineRule="auto"/>
        <w:rPr>
          <w:ins w:id="133" w:author="Jon Minton" w:date="2014-10-30T11:46:00Z"/>
          <w:rFonts w:ascii="Times New Roman" w:hAnsi="Times New Roman"/>
          <w:sz w:val="24"/>
          <w:szCs w:val="24"/>
        </w:rPr>
      </w:pPr>
      <w:ins w:id="134" w:author="Jon Minton" w:date="2014-10-30T11:46:00Z">
        <w:r>
          <w:rPr>
            <w:rFonts w:ascii="Times New Roman" w:hAnsi="Times New Roman"/>
            <w:sz w:val="24"/>
            <w:szCs w:val="24"/>
          </w:rPr>
          <w:t>[SUGGEST SUBHEADER HERE]</w:t>
        </w:r>
      </w:ins>
    </w:p>
    <w:p w14:paraId="2B4851A9"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lastRenderedPageBreak/>
        <w:t xml:space="preserve">Other recent work has referred to these differences and some attempts have been made to explain them. </w:t>
      </w:r>
    </w:p>
    <w:p w14:paraId="10717B5E"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Researchers from the Wittgenstein Centre for Demography and Global Human Capital and the V</w:t>
      </w:r>
      <w:r w:rsidRPr="007B6906">
        <w:rPr>
          <w:rFonts w:ascii="Times New Roman" w:hAnsi="Times New Roman"/>
          <w:sz w:val="24"/>
          <w:szCs w:val="24"/>
        </w:rPr>
        <w:t>i</w:t>
      </w:r>
      <w:r w:rsidRPr="007B6906">
        <w:rPr>
          <w:rFonts w:ascii="Times New Roman" w:hAnsi="Times New Roman"/>
          <w:sz w:val="24"/>
          <w:szCs w:val="24"/>
        </w:rPr>
        <w:t xml:space="preserve">enna Institute of Demography reported in 2013 in the journal Gerontology that the excess male mortality seems to result from high mortality among subpopulations, more common among men, who experience higher mortality than women and thereby bring down overall life expectancy for all men compared to women. They conclude that these differences are not natural differences but that they result from socioeconomic conditions that could ameliorated </w:t>
      </w:r>
      <w:ins w:id="135" w:author="Ian Webb" w:date="2014-10-27T22:54:00Z">
        <w:r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"abstract" : "Although many different factors have been identified to contribute to excess male mortality, it is still unclear which path of the complex cause-effect chain is the decisive driver of the life expectancy gap between women and men.\nThe question behind this study is whether these sex differences are caused primarily by factors leading to low female mortality or rather by factors causing high male mortality. We hypothesise that they are to a large extent caused by specific subpopulations of men with particularly high mortality levels that decrease the average life expectancy of men.\nTo test this hypothesis, we investigate in a meta-analysis the variability in mortality (VM) in women and men - defined as the range of death rates prevailing among subpopulations - in empirical studies analysing specific phenomena of mortality differentials. We used the data of 72 empirical studies, including 146 total effects (TE) and 1,718 single effects (SE) for 21 different risk factors.", "author" : [ { "dropping-particle" : "", "family" : "Luy", "given" : "Marc", "non-dropping-particle" : "", "parse-names" : false, "suffix" : "" }, { "dropping-particle" : "", "family" : "Gast", "given" : "Katrin", "non-dropping-particle" : "", "parse-names" : false, "suffix" : "" } ], "container-title" : "Gerontology", "id" : "ITEM-1", "issue" : "2", "issued" : { "date-parts" : [ [ "2013", "0" ] ] }, "page" : "143-153", "title" : "Do women live longer or do men die earlier? Reflections on the causes of sex differences in life expectancy.", "type" : "article-journal", "volume" : "60" }, "uris" : [ "http://www.mendeley.com/documents/?uuid=4ac60418-b6b0-4564-8c39-d71609151ab0" ] } ], "mendeley" : { "previouslyFormattedCitation" : "(12)" }, "properties" : { "noteIndex" : 0 }, "schema" : "https://github.com/citation-style-language/schema/raw/master/csl-citation.json" }</w:instrText>
      </w:r>
      <w:r w:rsidRPr="007B6906">
        <w:rPr>
          <w:rFonts w:ascii="Times New Roman" w:hAnsi="Times New Roman"/>
          <w:sz w:val="24"/>
          <w:szCs w:val="24"/>
        </w:rPr>
        <w:fldChar w:fldCharType="separate"/>
      </w:r>
      <w:r w:rsidRPr="007B6906">
        <w:rPr>
          <w:rFonts w:ascii="Times New Roman" w:hAnsi="Times New Roman"/>
          <w:noProof/>
          <w:sz w:val="24"/>
          <w:szCs w:val="24"/>
        </w:rPr>
        <w:t>(12)</w:t>
      </w:r>
      <w:ins w:id="136" w:author="Ian Webb" w:date="2014-10-27T22:54:00Z">
        <w:r w:rsidRPr="007B6906">
          <w:rPr>
            <w:rFonts w:ascii="Times New Roman" w:hAnsi="Times New Roman"/>
            <w:sz w:val="24"/>
            <w:szCs w:val="24"/>
          </w:rPr>
          <w:fldChar w:fldCharType="end"/>
        </w:r>
      </w:ins>
      <w:r w:rsidRPr="007B6906">
        <w:rPr>
          <w:rFonts w:ascii="Times New Roman" w:hAnsi="Times New Roman"/>
          <w:sz w:val="24"/>
          <w:szCs w:val="24"/>
        </w:rPr>
        <w:t>.</w:t>
      </w:r>
    </w:p>
    <w:p w14:paraId="6C9676C0"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In other animals, there is evidence that males live shorter lives than females though we found no studies that claimed to be able to say definitively whether this was a natural difference or a risk-based difference, or a difference due to other causes. In other animals, the idea that the difference varies has also been explored. For example, it has been observed in populations of birds that sex-biased adult mortality predicts adult sex ratio—which affects various social processes, including male aggression, courtship behaviour and whether males or females look after the young </w:t>
      </w:r>
      <w:ins w:id="137" w:author="Ian Webb" w:date="2014-10-27T22:54:00Z">
        <w:r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"author" : [ { "dropping-particle" : "", "family" : "Szekely", "given" : "T", "non-dropping-particle" : "", "parse-names" : false, "suffix" : "" }, { "dropping-particle" : "", "family" : "Liker", "given" : "A", "non-dropping-particle" : "", "parse-names" : false, "suffix" : "" }, { "dropping-particle" : "", "family" : "Freckleton", "given" : "R P", "non-dropping-particle" : "", "parse-names" : false, "suffix" : "" }, { "dropping-particle" : "", "family" : "Fichtel", "given" : "C", "non-dropping-particle" : "", "parse-names" : false, "suffix" : "" }, { "dropping-particle" : "", "family" : "Kappeler", "given" : "P M", "non-dropping-particle" : "", "parse-names" : false, "suffix" : "" } ], "container-title" : "Proceedings of the Royal Society B: Biological Sciences", "id" : "ITEM-1", "issue" : "1788", "issued" : { "date-parts" : [ [ "2014", "0" ] ] }, "page" : "20140342", "title" : "Sex-biased survival predicts adult sex ratio variation in wild birds", "type" : "article-journal", "volume" : "281" }, "uris" : [ "http://www.mendeley.com/documents/?uuid=5f2bbac9-9a63-4475-8cc4-e772fc908917" ] } ], "mendeley" : { "previouslyFormattedCitation" : "(13)" }, "properties" : { "noteIndex" : 0 }, "schema" : "https://github.com/citation-style-language/schema/raw/master/csl-citation.json" }</w:instrText>
      </w:r>
      <w:r w:rsidRPr="007B6906">
        <w:rPr>
          <w:rFonts w:ascii="Times New Roman" w:hAnsi="Times New Roman"/>
          <w:sz w:val="24"/>
          <w:szCs w:val="24"/>
        </w:rPr>
        <w:fldChar w:fldCharType="separate"/>
      </w:r>
      <w:r w:rsidRPr="007B6906">
        <w:rPr>
          <w:rFonts w:ascii="Times New Roman" w:hAnsi="Times New Roman"/>
          <w:noProof/>
          <w:sz w:val="24"/>
          <w:szCs w:val="24"/>
        </w:rPr>
        <w:t>(13)</w:t>
      </w:r>
      <w:ins w:id="138" w:author="Ian Webb" w:date="2014-10-27T22:54:00Z">
        <w:r w:rsidRPr="007B6906">
          <w:rPr>
            <w:rFonts w:ascii="Times New Roman" w:hAnsi="Times New Roman"/>
            <w:sz w:val="24"/>
            <w:szCs w:val="24"/>
          </w:rPr>
          <w:fldChar w:fldCharType="end"/>
        </w:r>
      </w:ins>
      <w:r w:rsidRPr="007B6906">
        <w:rPr>
          <w:rFonts w:ascii="Times New Roman" w:hAnsi="Times New Roman"/>
          <w:sz w:val="24"/>
          <w:szCs w:val="24"/>
        </w:rPr>
        <w:t>.</w:t>
      </w:r>
    </w:p>
    <w:p w14:paraId="63568707"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In humans, the gap in life expectancy between men and women seems to be closing. As life expe</w:t>
      </w:r>
      <w:r w:rsidRPr="007B6906">
        <w:rPr>
          <w:rFonts w:ascii="Times New Roman" w:hAnsi="Times New Roman"/>
          <w:sz w:val="24"/>
          <w:szCs w:val="24"/>
        </w:rPr>
        <w:t>c</w:t>
      </w:r>
      <w:r w:rsidRPr="007B6906">
        <w:rPr>
          <w:rFonts w:ascii="Times New Roman" w:hAnsi="Times New Roman"/>
          <w:sz w:val="24"/>
          <w:szCs w:val="24"/>
        </w:rPr>
        <w:t>tancy rises overall, and at the same time women make fewer gains relative to men, it may be that this is because women's risk profiles now are more similar to men’s</w:t>
      </w:r>
      <w:proofErr w:type="gramStart"/>
      <w:r w:rsidRPr="007B6906">
        <w:rPr>
          <w:rFonts w:ascii="Times New Roman" w:hAnsi="Times New Roman"/>
          <w:sz w:val="24"/>
          <w:szCs w:val="24"/>
        </w:rPr>
        <w:t>.</w:t>
      </w:r>
      <w:r w:rsidRPr="007B6906">
        <w:rPr>
          <w:rFonts w:ascii="Times New Roman" w:hAnsi="Times New Roman"/>
          <w:sz w:val="24"/>
          <w:szCs w:val="24"/>
          <w:vertAlign w:val="superscript"/>
        </w:rPr>
        <w:t>.</w:t>
      </w:r>
      <w:proofErr w:type="gramEnd"/>
      <w:r w:rsidRPr="007B6906">
        <w:rPr>
          <w:rFonts w:ascii="Times New Roman" w:hAnsi="Times New Roman"/>
          <w:sz w:val="24"/>
          <w:szCs w:val="24"/>
          <w:vertAlign w:val="superscript"/>
        </w:rPr>
        <w:t xml:space="preserve"> </w:t>
      </w:r>
      <w:r w:rsidRPr="007B6906">
        <w:rPr>
          <w:rFonts w:ascii="Times New Roman" w:hAnsi="Times New Roman"/>
          <w:sz w:val="24"/>
          <w:szCs w:val="24"/>
        </w:rPr>
        <w:t xml:space="preserve"> However, this convergence is only apparent after 1980. Men took up smoking much earlier than women </w:t>
      </w:r>
      <w:ins w:id="139" w:author="Ian Webb" w:date="2014-10-27T22:55:00Z">
        <w:r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"abstract" : "This two-volume report consists of contributions by various experts charting the changes in the health of the British population between 1841 and 1994. Volume 1 covers mortality morbidity and changes in the factors which have influenced health. Topics include sources of data mortality trends socioeconomic and demographic trends changes in diet alcohol and drug-related diseases smoking family and household structures the environment and medical advances. Volume 2 covers diseases of particular organ systems and mortality and morbidity in selected population groups. Topics include communicable diseases sexually transmitted diseases including HIV/AIDS cancers cardiovascular diseases neurological diseases asthma bronchitis pneumonia renal and digestive diseases musculoskeletal disease accidents and the health of the elderly.", "author" : [ { "dropping-particle" : "", "family" : "J", "given" : "Charlton", "non-dropping-particle" : "", "parse-names" : false, "suffix" : "" }, { "dropping-particle" : "", "family" : "M", "given" : "Murphy", "non-dropping-particle" : "", "parse-names" : false, "suffix" : "" } ], "id" : "ITEM-1", "issued" : { "date-parts" : [ [ "1997", "0" ] ] }, "publisher" : "London England Office for National Statistics 1997.", "title" : "The health of adult Britain 1841-1994.", "type" : "article-journal" }, "uris" : [ "http://www.mendeley.com/documents/?uuid=b0180e32-28cc-495a-a6d9-e49d59beb688" ] } ], "mendeley" : { "previouslyFormattedCitation" : "(14)" }, "properties" : { "noteIndex" : 0 }, "schema" : "https://github.com/citation-style-language/schema/raw/master/csl-citation.json" }</w:instrText>
      </w:r>
      <w:r w:rsidRPr="007B6906">
        <w:rPr>
          <w:rFonts w:ascii="Times New Roman" w:hAnsi="Times New Roman"/>
          <w:sz w:val="24"/>
          <w:szCs w:val="24"/>
        </w:rPr>
        <w:fldChar w:fldCharType="separate"/>
      </w:r>
      <w:r w:rsidRPr="007B6906">
        <w:rPr>
          <w:rFonts w:ascii="Times New Roman" w:hAnsi="Times New Roman"/>
          <w:noProof/>
          <w:sz w:val="24"/>
          <w:szCs w:val="24"/>
        </w:rPr>
        <w:t>(14)</w:t>
      </w:r>
      <w:ins w:id="140" w:author="Ian Webb" w:date="2014-10-27T22:55:00Z">
        <w:r w:rsidRPr="007B6906">
          <w:rPr>
            <w:rFonts w:ascii="Times New Roman" w:hAnsi="Times New Roman"/>
            <w:sz w:val="24"/>
            <w:szCs w:val="24"/>
          </w:rPr>
          <w:fldChar w:fldCharType="end"/>
        </w:r>
      </w:ins>
      <w:r w:rsidRPr="007B6906">
        <w:rPr>
          <w:rFonts w:ascii="Times New Roman" w:hAnsi="Times New Roman"/>
          <w:sz w:val="24"/>
          <w:szCs w:val="24"/>
        </w:rPr>
        <w:t xml:space="preserve"> and so it may well be a temporary effect of women being more free to smoke in the 1960s and 1970s. Now that smo</w:t>
      </w:r>
      <w:r w:rsidRPr="007B6906">
        <w:rPr>
          <w:rFonts w:ascii="Times New Roman" w:hAnsi="Times New Roman"/>
          <w:sz w:val="24"/>
          <w:szCs w:val="24"/>
        </w:rPr>
        <w:t>k</w:t>
      </w:r>
      <w:r w:rsidRPr="007B6906">
        <w:rPr>
          <w:rFonts w:ascii="Times New Roman" w:hAnsi="Times New Roman"/>
          <w:sz w:val="24"/>
          <w:szCs w:val="24"/>
        </w:rPr>
        <w:t>ing rates for both men and women have fallen the convergence may not continue.</w:t>
      </w:r>
    </w:p>
    <w:p w14:paraId="09870B50"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These trends have been reflected somewhat in public policy in Europe. In 2012 the European Union ruled it unethical and illegal to require men to pay higher rates than women for life insurance, on the basis that this amounts to unfair sex discrimination against men </w:t>
      </w:r>
      <w:ins w:id="141" w:author="Ian Webb" w:date="2014-10-27T22:55:00Z">
        <w:r w:rsidR="00920B15"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"author" : [ { "dropping-particle" : "", "family" : "Commission", "given" : "European", "non-dropping-particle" : "", "parse-names" : false, "suffix" : "" } ], "id" : "ITEM-1", "issued" : { "date-parts" : [ [ "2014", "0" ] ] }, "page" : "1-3", "title" : "European Commission", "type" : "article-journal" }, "uris" : [ "http://www.mendeley.com/documents/?uuid=48cf2740-d3d9-4259-b8b0-2f3d1536580f" ] } ], "mendeley" : { "previouslyFormattedCitation" : "(15)"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920B15" w:rsidRPr="007B6906">
        <w:rPr>
          <w:rFonts w:ascii="Times New Roman" w:hAnsi="Times New Roman"/>
          <w:noProof/>
          <w:sz w:val="24"/>
          <w:szCs w:val="24"/>
        </w:rPr>
        <w:t>(15)</w:t>
      </w:r>
      <w:ins w:id="142" w:author="Ian Webb" w:date="2014-10-27T22:55:00Z">
        <w:r w:rsidR="00920B15" w:rsidRPr="007B6906">
          <w:rPr>
            <w:rFonts w:ascii="Times New Roman" w:hAnsi="Times New Roman"/>
            <w:sz w:val="24"/>
            <w:szCs w:val="24"/>
          </w:rPr>
          <w:fldChar w:fldCharType="end"/>
        </w:r>
      </w:ins>
      <w:r w:rsidRPr="007B6906">
        <w:rPr>
          <w:rFonts w:ascii="Times New Roman" w:hAnsi="Times New Roman"/>
          <w:sz w:val="24"/>
          <w:szCs w:val="24"/>
        </w:rPr>
        <w:t xml:space="preserve">, in spite of differences in mortality risk resulting in higher mortality rates among men at most points across the life course. </w:t>
      </w:r>
    </w:p>
    <w:p w14:paraId="1CC9A187" w14:textId="1CE2CEC4"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The changing nature of inequality in life expectancy between men and women is rarely discussed among health inequalities researchers, presumably because it has not been considered to be an in</w:t>
      </w:r>
      <w:r w:rsidRPr="007B6906">
        <w:rPr>
          <w:rFonts w:ascii="Times New Roman" w:hAnsi="Times New Roman"/>
          <w:sz w:val="24"/>
          <w:szCs w:val="24"/>
        </w:rPr>
        <w:t>e</w:t>
      </w:r>
      <w:r w:rsidRPr="007B6906">
        <w:rPr>
          <w:rFonts w:ascii="Times New Roman" w:hAnsi="Times New Roman"/>
          <w:sz w:val="24"/>
          <w:szCs w:val="24"/>
        </w:rPr>
        <w:lastRenderedPageBreak/>
        <w:t>quality resulting from unfair practices or processes. We wanted to find out whether</w:t>
      </w:r>
      <w:ins w:id="143" w:author="Jon Minton" w:date="2014-10-26T20:58:00Z">
        <w:r w:rsidRPr="007B6906">
          <w:rPr>
            <w:rFonts w:ascii="Times New Roman" w:hAnsi="Times New Roman"/>
            <w:sz w:val="24"/>
            <w:szCs w:val="24"/>
          </w:rPr>
          <w:t xml:space="preserve"> shaded contour maps, a recently rediscovered method for visuali</w:t>
        </w:r>
      </w:ins>
      <w:ins w:id="144" w:author="Danny Dorling" w:date="2014-10-29T17:20:00Z">
        <w:r w:rsidR="00B11E3F">
          <w:rPr>
            <w:rFonts w:ascii="Times New Roman" w:hAnsi="Times New Roman"/>
            <w:sz w:val="24"/>
            <w:szCs w:val="24"/>
          </w:rPr>
          <w:t>z</w:t>
        </w:r>
      </w:ins>
      <w:ins w:id="145" w:author="Jon Minton" w:date="2014-10-26T20:58:00Z">
        <w:del w:id="146" w:author="Danny Dorling" w:date="2014-10-29T17:20:00Z">
          <w:r w:rsidRPr="007B6906" w:rsidDel="00B11E3F">
            <w:rPr>
              <w:rFonts w:ascii="Times New Roman" w:hAnsi="Times New Roman"/>
              <w:sz w:val="24"/>
              <w:szCs w:val="24"/>
            </w:rPr>
            <w:delText>s</w:delText>
          </w:r>
        </w:del>
        <w:r w:rsidRPr="007B6906">
          <w:rPr>
            <w:rFonts w:ascii="Times New Roman" w:hAnsi="Times New Roman"/>
            <w:sz w:val="24"/>
            <w:szCs w:val="24"/>
          </w:rPr>
          <w:t>ing Lexis surfaces, can us illuminate the issue</w:t>
        </w:r>
      </w:ins>
      <w:r w:rsidRPr="007B6906">
        <w:rPr>
          <w:rFonts w:ascii="Times New Roman" w:hAnsi="Times New Roman"/>
          <w:sz w:val="24"/>
          <w:szCs w:val="24"/>
        </w:rPr>
        <w:t>: is there evidence that this is a natural difference, or is there evidence that this is a risk-based diffe</w:t>
      </w:r>
      <w:r w:rsidRPr="007B6906">
        <w:rPr>
          <w:rFonts w:ascii="Times New Roman" w:hAnsi="Times New Roman"/>
          <w:sz w:val="24"/>
          <w:szCs w:val="24"/>
        </w:rPr>
        <w:t>r</w:t>
      </w:r>
      <w:r w:rsidRPr="007B6906">
        <w:rPr>
          <w:rFonts w:ascii="Times New Roman" w:hAnsi="Times New Roman"/>
          <w:sz w:val="24"/>
          <w:szCs w:val="24"/>
        </w:rPr>
        <w:t>ence, or something else? </w:t>
      </w:r>
    </w:p>
    <w:p w14:paraId="7E468AFC" w14:textId="013AD346" w:rsidR="00CB1907" w:rsidRPr="007B6906" w:rsidDel="00B11E3F" w:rsidRDefault="00235145">
      <w:pPr>
        <w:pStyle w:val="PardfautA"/>
        <w:spacing w:line="480" w:lineRule="auto"/>
        <w:rPr>
          <w:del w:id="147" w:author="Danny Dorling" w:date="2014-10-29T17:20:00Z"/>
          <w:rFonts w:ascii="Times New Roman" w:eastAsia="Times New Roman" w:hAnsi="Times New Roman" w:cs="Times New Roman"/>
          <w:sz w:val="24"/>
          <w:szCs w:val="24"/>
        </w:rPr>
      </w:pPr>
      <w:del w:id="148" w:author="Danny Dorling" w:date="2014-10-29T17:20:00Z">
        <w:r w:rsidRPr="007B6906" w:rsidDel="00B11E3F">
          <w:rPr>
            <w:rFonts w:ascii="Times New Roman" w:hAnsi="Times New Roman"/>
            <w:sz w:val="24"/>
            <w:szCs w:val="24"/>
          </w:rPr>
          <w:delText>We hypothesised that this sex difference is a natural / biological difference and sought to test our hypothesis by observing trends over time: have the differences increased, decreased, or remained static over time? In this paper we ‘fly a series of kites.</w:delText>
        </w:r>
        <w:r w:rsidRPr="007B6906" w:rsidDel="00B11E3F">
          <w:rPr>
            <w:rFonts w:ascii="Times New Roman" w:hAnsi="Times New Roman"/>
            <w:sz w:val="24"/>
            <w:szCs w:val="24"/>
            <w:lang w:val="fr-FR"/>
          </w:rPr>
          <w:delText xml:space="preserve">’ None </w:delText>
        </w:r>
        <w:r w:rsidRPr="007B6906" w:rsidDel="00B11E3F">
          <w:rPr>
            <w:rFonts w:ascii="Times New Roman" w:hAnsi="Times New Roman"/>
            <w:sz w:val="24"/>
            <w:szCs w:val="24"/>
          </w:rPr>
          <w:delText>of these can yet easily be tested stati</w:delText>
        </w:r>
        <w:r w:rsidRPr="007B6906" w:rsidDel="00B11E3F">
          <w:rPr>
            <w:rFonts w:ascii="Times New Roman" w:hAnsi="Times New Roman"/>
            <w:sz w:val="24"/>
            <w:szCs w:val="24"/>
          </w:rPr>
          <w:delText>s</w:delText>
        </w:r>
        <w:r w:rsidRPr="007B6906" w:rsidDel="00B11E3F">
          <w:rPr>
            <w:rFonts w:ascii="Times New Roman" w:hAnsi="Times New Roman"/>
            <w:sz w:val="24"/>
            <w:szCs w:val="24"/>
          </w:rPr>
          <w:delText>tically without making heroic assumptions about “all else being equal”. Instead of doing that we try to suggest what the most fruitful future lines of inquiry might be given what we can see today and using new methods of seeing the data.</w:delText>
        </w:r>
      </w:del>
    </w:p>
    <w:p w14:paraId="734EE8AB" w14:textId="77777777" w:rsidR="00CB1907" w:rsidRPr="007B6906" w:rsidRDefault="00235145">
      <w:pPr>
        <w:pStyle w:val="Sous-section2A"/>
        <w:spacing w:line="480" w:lineRule="auto"/>
        <w:rPr>
          <w:rFonts w:ascii="Times New Roman" w:hAnsi="Times New Roman"/>
          <w:sz w:val="24"/>
          <w:szCs w:val="24"/>
          <w:lang w:val="en-US"/>
        </w:rPr>
      </w:pPr>
      <w:r w:rsidRPr="007B6906">
        <w:rPr>
          <w:rFonts w:ascii="Times New Roman" w:hAnsi="Times New Roman"/>
          <w:sz w:val="24"/>
          <w:szCs w:val="24"/>
          <w:lang w:val="en-US"/>
        </w:rPr>
        <w:t>Methods</w:t>
      </w:r>
    </w:p>
    <w:p w14:paraId="3540E387" w14:textId="2E325684" w:rsidR="00CB1907" w:rsidRPr="007B6906" w:rsidRDefault="00235145">
      <w:pPr>
        <w:pStyle w:val="PardfautA"/>
        <w:spacing w:line="480" w:lineRule="auto"/>
        <w:rPr>
          <w:rFonts w:ascii="Times New Roman" w:eastAsia="Times New Roman" w:hAnsi="Times New Roman" w:cs="Times New Roman"/>
          <w:color w:val="212121"/>
          <w:sz w:val="24"/>
          <w:szCs w:val="24"/>
        </w:rPr>
      </w:pPr>
      <w:commentRangeStart w:id="149"/>
      <w:del w:id="150" w:author="Jon Minton" w:date="2014-10-30T11:46:00Z">
        <w:r w:rsidRPr="007B6906" w:rsidDel="00DB39F7">
          <w:rPr>
            <w:rFonts w:ascii="Times New Roman" w:hAnsi="Times New Roman"/>
            <w:color w:val="212121"/>
            <w:sz w:val="24"/>
            <w:szCs w:val="24"/>
          </w:rPr>
          <w:delText>To see how sex mortality inequalities have varied over time, we used p</w:delText>
        </w:r>
      </w:del>
      <w:ins w:id="151" w:author="Jon Minton" w:date="2014-10-30T11:46:00Z">
        <w:r w:rsidR="00DB39F7">
          <w:rPr>
            <w:rFonts w:ascii="Times New Roman" w:hAnsi="Times New Roman"/>
            <w:color w:val="212121"/>
            <w:sz w:val="24"/>
            <w:szCs w:val="24"/>
          </w:rPr>
          <w:t>P</w:t>
        </w:r>
      </w:ins>
      <w:r w:rsidRPr="007B6906">
        <w:rPr>
          <w:rFonts w:ascii="Times New Roman" w:hAnsi="Times New Roman"/>
          <w:color w:val="212121"/>
          <w:sz w:val="24"/>
          <w:szCs w:val="24"/>
        </w:rPr>
        <w:t>opulation count and death count data from the Human Mortality Database (HMD)</w:t>
      </w:r>
      <w:del w:id="152" w:author="Jon Minton" w:date="2014-10-30T11:47:00Z">
        <w:r w:rsidRPr="007B6906" w:rsidDel="00DB39F7">
          <w:rPr>
            <w:rFonts w:ascii="Times New Roman" w:hAnsi="Times New Roman"/>
            <w:color w:val="212121"/>
            <w:sz w:val="24"/>
            <w:szCs w:val="24"/>
          </w:rPr>
          <w:delText>.</w:delText>
        </w:r>
      </w:del>
      <w:r w:rsidRPr="007B6906">
        <w:rPr>
          <w:rFonts w:ascii="Times New Roman" w:hAnsi="Times New Roman"/>
          <w:color w:val="212121"/>
          <w:sz w:val="24"/>
          <w:szCs w:val="24"/>
        </w:rPr>
        <w:t xml:space="preserve"> The HMD contains these data for 37 sep</w:t>
      </w:r>
      <w:r w:rsidRPr="007B6906">
        <w:rPr>
          <w:rFonts w:ascii="Times New Roman" w:hAnsi="Times New Roman"/>
          <w:color w:val="212121"/>
          <w:sz w:val="24"/>
          <w:szCs w:val="24"/>
        </w:rPr>
        <w:t>a</w:t>
      </w:r>
      <w:r w:rsidRPr="007B6906">
        <w:rPr>
          <w:rFonts w:ascii="Times New Roman" w:hAnsi="Times New Roman"/>
          <w:color w:val="212121"/>
          <w:sz w:val="24"/>
          <w:szCs w:val="24"/>
        </w:rPr>
        <w:t>rate countries, separately for males and females. HMD data are available at a 1 year by 1 year res</w:t>
      </w:r>
      <w:r w:rsidRPr="007B6906">
        <w:rPr>
          <w:rFonts w:ascii="Times New Roman" w:hAnsi="Times New Roman"/>
          <w:color w:val="212121"/>
          <w:sz w:val="24"/>
          <w:szCs w:val="24"/>
        </w:rPr>
        <w:t>o</w:t>
      </w:r>
      <w:r w:rsidRPr="007B6906">
        <w:rPr>
          <w:rFonts w:ascii="Times New Roman" w:hAnsi="Times New Roman"/>
          <w:color w:val="212121"/>
          <w:sz w:val="24"/>
          <w:szCs w:val="24"/>
        </w:rPr>
        <w:t>lution, i.e. population count data and death count data are available for each year of age from ne</w:t>
      </w:r>
      <w:r w:rsidRPr="007B6906">
        <w:rPr>
          <w:rFonts w:ascii="Times New Roman" w:hAnsi="Times New Roman"/>
          <w:color w:val="212121"/>
          <w:sz w:val="24"/>
          <w:szCs w:val="24"/>
        </w:rPr>
        <w:t>w</w:t>
      </w:r>
      <w:r w:rsidRPr="007B6906">
        <w:rPr>
          <w:rFonts w:ascii="Times New Roman" w:hAnsi="Times New Roman"/>
          <w:color w:val="212121"/>
          <w:sz w:val="24"/>
          <w:szCs w:val="24"/>
        </w:rPr>
        <w:t xml:space="preserve">borns up to the age of 110 years, and for largely continuous ranges of years. </w:t>
      </w:r>
      <w:del w:id="153" w:author="Jon Minton" w:date="2014-10-30T11:47:00Z">
        <w:r w:rsidRPr="007B6906" w:rsidDel="00DB39F7">
          <w:rPr>
            <w:rFonts w:ascii="Times New Roman" w:hAnsi="Times New Roman"/>
            <w:color w:val="212121"/>
            <w:sz w:val="24"/>
            <w:szCs w:val="24"/>
          </w:rPr>
          <w:delText>Within the HMD, Sweden has the longest duration of records, with records dating back to 1751. France, De</w:delText>
        </w:r>
        <w:r w:rsidRPr="007B6906" w:rsidDel="00DB39F7">
          <w:rPr>
            <w:rFonts w:ascii="Times New Roman" w:hAnsi="Times New Roman"/>
            <w:color w:val="212121"/>
            <w:sz w:val="24"/>
            <w:szCs w:val="24"/>
          </w:rPr>
          <w:delText>n</w:delText>
        </w:r>
        <w:r w:rsidRPr="007B6906" w:rsidDel="00DB39F7">
          <w:rPr>
            <w:rFonts w:ascii="Times New Roman" w:hAnsi="Times New Roman"/>
            <w:color w:val="212121"/>
            <w:sz w:val="24"/>
            <w:szCs w:val="24"/>
          </w:rPr>
          <w:delText>mark, Iceland, Belgium, Norway and England &amp; Wales then have the next oldest available records, stretching back to the first half of the nineteenth century; and the Netherlands, Scotland, Italy, Swi</w:delText>
        </w:r>
        <w:r w:rsidRPr="007B6906" w:rsidDel="00DB39F7">
          <w:rPr>
            <w:rFonts w:ascii="Times New Roman" w:hAnsi="Times New Roman"/>
            <w:color w:val="212121"/>
            <w:sz w:val="24"/>
            <w:szCs w:val="24"/>
          </w:rPr>
          <w:delText>t</w:delText>
        </w:r>
        <w:r w:rsidRPr="007B6906" w:rsidDel="00DB39F7">
          <w:rPr>
            <w:rFonts w:ascii="Times New Roman" w:hAnsi="Times New Roman"/>
            <w:color w:val="212121"/>
            <w:sz w:val="24"/>
            <w:szCs w:val="24"/>
          </w:rPr>
          <w:delText>zerland, Finland and Scotland have records that date to the second half of the nineteenth cent</w:delText>
        </w:r>
        <w:r w:rsidRPr="007B6906" w:rsidDel="00DB39F7">
          <w:rPr>
            <w:rFonts w:ascii="Times New Roman" w:hAnsi="Times New Roman"/>
            <w:color w:val="212121"/>
            <w:sz w:val="24"/>
            <w:szCs w:val="24"/>
          </w:rPr>
          <w:delText>u</w:delText>
        </w:r>
        <w:r w:rsidRPr="007B6906" w:rsidDel="00DB39F7">
          <w:rPr>
            <w:rFonts w:ascii="Times New Roman" w:hAnsi="Times New Roman"/>
            <w:color w:val="212121"/>
            <w:sz w:val="24"/>
            <w:szCs w:val="24"/>
          </w:rPr>
          <w:delText>ry. These datasets allow changes in sex mortality differences to be tracked for more than six gener</w:delText>
        </w:r>
        <w:r w:rsidRPr="007B6906" w:rsidDel="00DB39F7">
          <w:rPr>
            <w:rFonts w:ascii="Times New Roman" w:hAnsi="Times New Roman"/>
            <w:color w:val="212121"/>
            <w:sz w:val="24"/>
            <w:szCs w:val="24"/>
          </w:rPr>
          <w:delText>a</w:delText>
        </w:r>
        <w:r w:rsidRPr="007B6906" w:rsidDel="00DB39F7">
          <w:rPr>
            <w:rFonts w:ascii="Times New Roman" w:hAnsi="Times New Roman"/>
            <w:color w:val="212121"/>
            <w:sz w:val="24"/>
            <w:szCs w:val="24"/>
          </w:rPr>
          <w:delText>tions, and provide some longer term historical context to more r</w:delText>
        </w:r>
        <w:r w:rsidRPr="007B6906" w:rsidDel="00DB39F7">
          <w:rPr>
            <w:rFonts w:ascii="Times New Roman" w:hAnsi="Times New Roman"/>
            <w:color w:val="212121"/>
            <w:sz w:val="24"/>
            <w:szCs w:val="24"/>
          </w:rPr>
          <w:delText>e</w:delText>
        </w:r>
        <w:r w:rsidRPr="007B6906" w:rsidDel="00DB39F7">
          <w:rPr>
            <w:rFonts w:ascii="Times New Roman" w:hAnsi="Times New Roman"/>
            <w:color w:val="212121"/>
            <w:sz w:val="24"/>
            <w:szCs w:val="24"/>
          </w:rPr>
          <w:delText xml:space="preserve">cent changes. </w:delText>
        </w:r>
      </w:del>
      <w:r w:rsidRPr="007B6906">
        <w:rPr>
          <w:rFonts w:ascii="Times New Roman" w:hAnsi="Times New Roman"/>
          <w:color w:val="212121"/>
          <w:sz w:val="24"/>
          <w:szCs w:val="24"/>
        </w:rPr>
        <w:t>The focus within this paper will, however, be on changes that have o</w:t>
      </w:r>
      <w:r w:rsidRPr="007B6906">
        <w:rPr>
          <w:rFonts w:ascii="Times New Roman" w:hAnsi="Times New Roman"/>
          <w:color w:val="212121"/>
          <w:sz w:val="24"/>
          <w:szCs w:val="24"/>
        </w:rPr>
        <w:t>c</w:t>
      </w:r>
      <w:r w:rsidRPr="007B6906">
        <w:rPr>
          <w:rFonts w:ascii="Times New Roman" w:hAnsi="Times New Roman"/>
          <w:color w:val="212121"/>
          <w:sz w:val="24"/>
          <w:szCs w:val="24"/>
        </w:rPr>
        <w:t>curred within the previous fifty years, around two generations, as records from more cou</w:t>
      </w:r>
      <w:r w:rsidRPr="007B6906">
        <w:rPr>
          <w:rFonts w:ascii="Times New Roman" w:hAnsi="Times New Roman"/>
          <w:color w:val="212121"/>
          <w:sz w:val="24"/>
          <w:szCs w:val="24"/>
        </w:rPr>
        <w:t>n</w:t>
      </w:r>
      <w:r w:rsidRPr="007B6906">
        <w:rPr>
          <w:rFonts w:ascii="Times New Roman" w:hAnsi="Times New Roman"/>
          <w:color w:val="212121"/>
          <w:sz w:val="24"/>
          <w:szCs w:val="24"/>
        </w:rPr>
        <w:t xml:space="preserve">tries are available over this period </w:t>
      </w:r>
      <w:ins w:id="154" w:author="Ian Webb" w:date="2014-10-27T22:57:00Z">
        <w:r w:rsidR="00920B15" w:rsidRPr="007B6906">
          <w:rPr>
            <w:rFonts w:ascii="Times New Roman" w:hAnsi="Times New Roman"/>
            <w:color w:val="212121"/>
            <w:sz w:val="24"/>
            <w:szCs w:val="24"/>
          </w:rPr>
          <w:fldChar w:fldCharType="begin" w:fldLock="1"/>
        </w:r>
      </w:ins>
      <w:r w:rsidR="000740FB" w:rsidRPr="007B6906">
        <w:rPr>
          <w:rFonts w:ascii="Times New Roman" w:hAnsi="Times New Roman"/>
          <w:color w:val="212121"/>
          <w:sz w:val="24"/>
          <w:szCs w:val="24"/>
        </w:rPr>
        <w:instrText>ADDIN CSL_CITATION { "citationItems" : [ { "id" : "ITEM-1", "itemData" : { "abstract" : "Summary: The Human Mortality Database (HMD) was created to provide detailed mortality and population data to researchers, students, journalists, policy analysts, and others interested in the history of human longevity. The project began as an outgrowth of earlier ... \n", "author" : [ { "dropping-particle" : "", "family" : "Wilmoth", "given" : "J R", "non-dropping-particle" : "", "parse-names" : false, "suffix" : "" }, { "dropping-particle" : "", "family" : "Shkolnikov", "given" : "V", "non-dropping-particle" : "", "parse-names" : false, "suffix" : "" } ], "id" : "ITEM-1", "issued" : { "date-parts" : [ [ "2011", "0" ] ] }, "publisher-place" : "University of California, Berkeley (USA), and Max Plank Institute for Demographic Research (Germany)", "title" : "Human Mortality Database", "type" : "article-journal" }, "uris" : [ "http://www.mendeley.com/documents/?uuid=db2e3844-280d-4197-aa63-a28a3a36a9bb" ] } ], "mendeley" : { "previouslyFormattedCitation" : "(16)" }, "properties" : { "noteIndex" : 0 }, "schema" : "https://github.com/citation-style-language/schema/raw/master/csl-citation.json" }</w:instrText>
      </w:r>
      <w:r w:rsidR="00920B15" w:rsidRPr="007B6906">
        <w:rPr>
          <w:rFonts w:ascii="Times New Roman" w:hAnsi="Times New Roman"/>
          <w:color w:val="212121"/>
          <w:sz w:val="24"/>
          <w:szCs w:val="24"/>
        </w:rPr>
        <w:fldChar w:fldCharType="separate"/>
      </w:r>
      <w:r w:rsidR="00920B15" w:rsidRPr="007B6906">
        <w:rPr>
          <w:rFonts w:ascii="Times New Roman" w:hAnsi="Times New Roman"/>
          <w:noProof/>
          <w:color w:val="212121"/>
          <w:sz w:val="24"/>
          <w:szCs w:val="24"/>
        </w:rPr>
        <w:t>(16)</w:t>
      </w:r>
      <w:ins w:id="155" w:author="Ian Webb" w:date="2014-10-27T22:57:00Z">
        <w:r w:rsidR="00920B15" w:rsidRPr="007B6906">
          <w:rPr>
            <w:rFonts w:ascii="Times New Roman" w:hAnsi="Times New Roman"/>
            <w:color w:val="212121"/>
            <w:sz w:val="24"/>
            <w:szCs w:val="24"/>
          </w:rPr>
          <w:fldChar w:fldCharType="end"/>
        </w:r>
      </w:ins>
      <w:r w:rsidRPr="007B6906">
        <w:rPr>
          <w:rFonts w:ascii="Times New Roman" w:hAnsi="Times New Roman"/>
          <w:color w:val="212121"/>
          <w:sz w:val="24"/>
          <w:szCs w:val="24"/>
        </w:rPr>
        <w:t xml:space="preserve">. </w:t>
      </w:r>
    </w:p>
    <w:p w14:paraId="1565922E"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To see how sex mortality inequalities have changed over time, the ratios of male to female crude mortality rates were calculated for each country, age and year combination, i.e. </w:t>
      </w:r>
    </w:p>
    <w:p w14:paraId="74A5A3E8"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lastRenderedPageBreak/>
        <w:t>[ADD equation back]</w:t>
      </w:r>
    </w:p>
    <w:p w14:paraId="118DFA23"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Where the superscripts, m or f, indicate male or female, D indicates death count, P indicates popul</w:t>
      </w:r>
      <w:r w:rsidRPr="007B6906">
        <w:rPr>
          <w:rFonts w:ascii="Times New Roman" w:hAnsi="Times New Roman"/>
          <w:sz w:val="24"/>
          <w:szCs w:val="24"/>
        </w:rPr>
        <w:t>a</w:t>
      </w:r>
      <w:r w:rsidRPr="007B6906">
        <w:rPr>
          <w:rFonts w:ascii="Times New Roman" w:hAnsi="Times New Roman"/>
          <w:sz w:val="24"/>
          <w:szCs w:val="24"/>
        </w:rPr>
        <w:t>tion count, and the subscripts indicate a particular combination of country, age, and year respectiv</w:t>
      </w:r>
      <w:r w:rsidRPr="007B6906">
        <w:rPr>
          <w:rFonts w:ascii="Times New Roman" w:hAnsi="Times New Roman"/>
          <w:sz w:val="24"/>
          <w:szCs w:val="24"/>
        </w:rPr>
        <w:t>e</w:t>
      </w:r>
      <w:r w:rsidRPr="007B6906">
        <w:rPr>
          <w:rFonts w:ascii="Times New Roman" w:hAnsi="Times New Roman"/>
          <w:sz w:val="24"/>
          <w:szCs w:val="24"/>
        </w:rPr>
        <w:t xml:space="preserve">ly. </w:t>
      </w:r>
      <w:commentRangeEnd w:id="149"/>
      <w:r w:rsidR="00DB39F7">
        <w:rPr>
          <w:rStyle w:val="CommentReference"/>
          <w:rFonts w:ascii="Times New Roman" w:eastAsia="Arial Unicode MS" w:hAnsi="Times New Roman" w:cs="Times New Roman"/>
          <w:color w:val="auto"/>
        </w:rPr>
        <w:commentReference w:id="149"/>
      </w:r>
    </w:p>
    <w:p w14:paraId="0EC1D820"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For each country, the mortality rate ratios were arranged into a tabular configuration known as a Lexis surface, with each row representing a different age and each column representing year. </w:t>
      </w:r>
      <w:r w:rsidRPr="007B6906">
        <w:rPr>
          <w:rFonts w:ascii="Times New Roman" w:hAnsi="Times New Roman"/>
          <w:color w:val="4E8F00"/>
          <w:sz w:val="24"/>
          <w:szCs w:val="24"/>
        </w:rPr>
        <w:t xml:space="preserve">[REFERENCES] </w:t>
      </w:r>
      <w:r w:rsidRPr="007B6906">
        <w:rPr>
          <w:rFonts w:ascii="Times New Roman" w:hAnsi="Times New Roman"/>
          <w:sz w:val="24"/>
          <w:szCs w:val="24"/>
        </w:rPr>
        <w:t xml:space="preserve">The Lexis surfaces were </w:t>
      </w:r>
      <w:proofErr w:type="spellStart"/>
      <w:r w:rsidRPr="007B6906">
        <w:rPr>
          <w:rFonts w:ascii="Times New Roman" w:hAnsi="Times New Roman"/>
          <w:sz w:val="24"/>
          <w:szCs w:val="24"/>
        </w:rPr>
        <w:t>visualised</w:t>
      </w:r>
      <w:proofErr w:type="spellEnd"/>
      <w:r w:rsidRPr="007B6906">
        <w:rPr>
          <w:rFonts w:ascii="Times New Roman" w:hAnsi="Times New Roman"/>
          <w:sz w:val="24"/>
          <w:szCs w:val="24"/>
        </w:rPr>
        <w:t xml:space="preserve"> as shaded contour maps as described in </w:t>
      </w:r>
      <w:r w:rsidRPr="007B6906">
        <w:rPr>
          <w:rFonts w:ascii="Times New Roman" w:hAnsi="Times New Roman"/>
          <w:color w:val="auto"/>
          <w:sz w:val="24"/>
          <w:szCs w:val="24"/>
        </w:rPr>
        <w:t>Mi</w:t>
      </w:r>
      <w:r w:rsidRPr="007B6906">
        <w:rPr>
          <w:rFonts w:ascii="Times New Roman" w:hAnsi="Times New Roman"/>
          <w:color w:val="auto"/>
          <w:sz w:val="24"/>
          <w:szCs w:val="24"/>
        </w:rPr>
        <w:t>n</w:t>
      </w:r>
      <w:r w:rsidRPr="007B6906">
        <w:rPr>
          <w:rFonts w:ascii="Times New Roman" w:hAnsi="Times New Roman"/>
          <w:color w:val="auto"/>
          <w:sz w:val="24"/>
          <w:szCs w:val="24"/>
        </w:rPr>
        <w:t xml:space="preserve">ton, Vanderbloemen and Dorling </w:t>
      </w:r>
      <w:ins w:id="156" w:author="Ian Webb" w:date="2014-10-27T22:57:00Z">
        <w:r w:rsidR="00920B15" w:rsidRPr="007B6906">
          <w:rPr>
            <w:rFonts w:ascii="Times New Roman" w:hAnsi="Times New Roman"/>
            <w:color w:val="auto"/>
            <w:sz w:val="24"/>
            <w:szCs w:val="24"/>
          </w:rPr>
          <w:fldChar w:fldCharType="begin" w:fldLock="1"/>
        </w:r>
      </w:ins>
      <w:r w:rsidR="000740FB" w:rsidRPr="007B6906">
        <w:rPr>
          <w:rFonts w:ascii="Times New Roman" w:hAnsi="Times New Roman"/>
          <w:color w:val="auto"/>
          <w:sz w:val="24"/>
          <w:szCs w:val="24"/>
        </w:rPr>
        <w:instrText>ADDIN CSL_CITATION { "citationItems" : [ { "id" : "ITEM-1", "itemData" : {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"Jonathan", "non-dropping-particle" : "", "parse-names" : false, "suffix" : "" }, { "dropping-particle" : "", "family" : "Vanderbloemen", "given" : "Laura", "non-dropping-particle" : "", "parse-names" : false, "suffix" : "" }, { "dropping-particle" : "", "family" : "Dorling", "given" : "Danny", "non-dropping-particle" : "", "parse-names" : false, "suffix" : "" } ], "container-title" : "International Journal of Epidemiology", "id" : "ITEM-1", "issue" : "4", "issued" : { "date-parts" : [ [ "2013", "0" ] ] }, "page" : "1164-1176", "publisher-place" : "Department of Urban Studies, University of Glasgow, Glasgow, UK, Department of Health Science, University of York, York, UK and School of Geography and the Environment, University of Oxford, Oxford, UK.", "title" : "Visualizing Europe's demographic scars with coplots and contour plots.", "type" : "article-journal", "volume" : "42" }, "uris" : [ "http://www.mendeley.com/documents/?uuid=61500231-ece6-425f-95f8-7426c19caa2f" ] } ], "mendeley" : { "previouslyFormattedCitation" : "(10)" }, "properties" : { "noteIndex" : 0 }, "schema" : "https://github.com/citation-style-language/schema/raw/master/csl-citation.json" }</w:instrText>
      </w:r>
      <w:r w:rsidR="00920B15" w:rsidRPr="007B6906">
        <w:rPr>
          <w:rFonts w:ascii="Times New Roman" w:hAnsi="Times New Roman"/>
          <w:color w:val="auto"/>
          <w:sz w:val="24"/>
          <w:szCs w:val="24"/>
        </w:rPr>
        <w:fldChar w:fldCharType="separate"/>
      </w:r>
      <w:r w:rsidR="00920B15" w:rsidRPr="007B6906">
        <w:rPr>
          <w:rFonts w:ascii="Times New Roman" w:hAnsi="Times New Roman"/>
          <w:noProof/>
          <w:color w:val="auto"/>
          <w:sz w:val="24"/>
          <w:szCs w:val="24"/>
        </w:rPr>
        <w:t>(10)</w:t>
      </w:r>
      <w:ins w:id="157" w:author="Ian Webb" w:date="2014-10-27T22:57:00Z">
        <w:r w:rsidR="00920B15" w:rsidRPr="007B6906">
          <w:rPr>
            <w:rFonts w:ascii="Times New Roman" w:hAnsi="Times New Roman"/>
            <w:color w:val="auto"/>
            <w:sz w:val="24"/>
            <w:szCs w:val="24"/>
          </w:rPr>
          <w:fldChar w:fldCharType="end"/>
        </w:r>
      </w:ins>
      <w:r w:rsidRPr="007B6906">
        <w:rPr>
          <w:rFonts w:ascii="Times New Roman" w:hAnsi="Times New Roman"/>
          <w:color w:val="auto"/>
          <w:sz w:val="24"/>
          <w:szCs w:val="24"/>
        </w:rPr>
        <w:t>, Minton (</w:t>
      </w:r>
      <w:ins w:id="158" w:author="Ian Webb" w:date="2014-10-27T22:58:00Z">
        <w:r w:rsidR="00920B15" w:rsidRPr="007B6906">
          <w:rPr>
            <w:rFonts w:ascii="Times New Roman" w:hAnsi="Times New Roman"/>
            <w:color w:val="auto"/>
            <w:sz w:val="24"/>
            <w:szCs w:val="24"/>
          </w:rPr>
          <w:t xml:space="preserve">add </w:t>
        </w:r>
      </w:ins>
      <w:r w:rsidRPr="007B6906">
        <w:rPr>
          <w:rFonts w:ascii="Times New Roman" w:hAnsi="Times New Roman"/>
          <w:color w:val="auto"/>
          <w:sz w:val="24"/>
          <w:szCs w:val="24"/>
        </w:rPr>
        <w:t>2013), and Minton (</w:t>
      </w:r>
      <w:ins w:id="159" w:author="Ian Webb" w:date="2014-10-27T22:58:00Z">
        <w:r w:rsidR="00920B15" w:rsidRPr="007B6906">
          <w:rPr>
            <w:rFonts w:ascii="Times New Roman" w:hAnsi="Times New Roman"/>
            <w:color w:val="auto"/>
            <w:sz w:val="24"/>
            <w:szCs w:val="24"/>
          </w:rPr>
          <w:t xml:space="preserve">add </w:t>
        </w:r>
      </w:ins>
      <w:r w:rsidRPr="007B6906">
        <w:rPr>
          <w:rFonts w:ascii="Times New Roman" w:hAnsi="Times New Roman"/>
          <w:color w:val="auto"/>
          <w:sz w:val="24"/>
          <w:szCs w:val="24"/>
        </w:rPr>
        <w:t>2014).</w:t>
      </w:r>
      <w:r w:rsidRPr="007B6906">
        <w:rPr>
          <w:rFonts w:ascii="Times New Roman" w:hAnsi="Times New Roman"/>
          <w:sz w:val="24"/>
          <w:szCs w:val="24"/>
        </w:rPr>
        <w:t xml:space="preserve"> Contour maps borrow conceptually from orienteering, showing how the height of a surface varies over space. Each contour is individually labelled with its particular value, and traces out a path along the su</w:t>
      </w:r>
      <w:r w:rsidRPr="007B6906">
        <w:rPr>
          <w:rFonts w:ascii="Times New Roman" w:hAnsi="Times New Roman"/>
          <w:sz w:val="24"/>
          <w:szCs w:val="24"/>
        </w:rPr>
        <w:t>r</w:t>
      </w:r>
      <w:r w:rsidRPr="007B6906">
        <w:rPr>
          <w:rFonts w:ascii="Times New Roman" w:hAnsi="Times New Roman"/>
          <w:sz w:val="24"/>
          <w:szCs w:val="24"/>
        </w:rPr>
        <w:t xml:space="preserve">face where the height does not vary; the presence of many contour lines close together indicates a section of the surface where height varies steeply, and contour lines further apart indicate a more gradual variation over the surface. </w:t>
      </w:r>
    </w:p>
    <w:p w14:paraId="3D8CFB13"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Because the Lexis surface is of ratios,</w:t>
      </w:r>
      <w:del w:id="160" w:author="Danny Dorling" w:date="2014-10-29T17:21:00Z">
        <w:r w:rsidRPr="007B6906" w:rsidDel="00B11E3F">
          <w:rPr>
            <w:rFonts w:ascii="Times New Roman" w:hAnsi="Times New Roman"/>
            <w:sz w:val="24"/>
            <w:szCs w:val="24"/>
          </w:rPr>
          <w:delText xml:space="preserve"> such</w:delText>
        </w:r>
      </w:del>
      <w:r w:rsidRPr="007B6906">
        <w:rPr>
          <w:rFonts w:ascii="Times New Roman" w:hAnsi="Times New Roman"/>
          <w:sz w:val="24"/>
          <w:szCs w:val="24"/>
        </w:rPr>
        <w:t xml:space="preserve"> the value 5/4 should be thought of as equal in magnitude but opposite in effect to 4/5, shades are </w:t>
      </w:r>
      <w:proofErr w:type="spellStart"/>
      <w:r w:rsidRPr="007B6906">
        <w:rPr>
          <w:rFonts w:ascii="Times New Roman" w:hAnsi="Times New Roman"/>
          <w:sz w:val="24"/>
          <w:szCs w:val="24"/>
        </w:rPr>
        <w:t>coloured</w:t>
      </w:r>
      <w:proofErr w:type="spellEnd"/>
      <w:r w:rsidRPr="007B6906">
        <w:rPr>
          <w:rFonts w:ascii="Times New Roman" w:hAnsi="Times New Roman"/>
          <w:sz w:val="24"/>
          <w:szCs w:val="24"/>
        </w:rPr>
        <w:t xml:space="preserve"> red if the ratios are below 1, indicating a higher female than male mortality rate, and </w:t>
      </w:r>
      <w:proofErr w:type="spellStart"/>
      <w:r w:rsidRPr="007B6906">
        <w:rPr>
          <w:rFonts w:ascii="Times New Roman" w:hAnsi="Times New Roman"/>
          <w:sz w:val="24"/>
          <w:szCs w:val="24"/>
        </w:rPr>
        <w:t>coloured</w:t>
      </w:r>
      <w:proofErr w:type="spellEnd"/>
      <w:r w:rsidRPr="007B6906">
        <w:rPr>
          <w:rFonts w:ascii="Times New Roman" w:hAnsi="Times New Roman"/>
          <w:sz w:val="24"/>
          <w:szCs w:val="24"/>
        </w:rPr>
        <w:t xml:space="preserve"> blue if the ratios are above 1, indicating higher rates of male than female mortality. The darkness of the shade is determined by the magnitude of the logarithm of the ratios, so that 4/5 will be as</w:t>
      </w:r>
      <w:r w:rsidRPr="007B6906">
        <w:rPr>
          <w:rFonts w:ascii="Times New Roman" w:hAnsi="Times New Roman"/>
          <w:color w:val="008F51"/>
          <w:sz w:val="24"/>
          <w:szCs w:val="24"/>
        </w:rPr>
        <w:t xml:space="preserve"> dark but red as 5/4 is dark but blue.</w:t>
      </w:r>
      <w:r w:rsidRPr="007B6906">
        <w:rPr>
          <w:rFonts w:ascii="Times New Roman" w:hAnsi="Times New Roman"/>
          <w:sz w:val="24"/>
          <w:szCs w:val="24"/>
        </w:rPr>
        <w:t xml:space="preserve"> The addition of shade to the contours makes it easier to distinguish between high and low sections of the surface at a glance, although perceptual distortions due to people interpreting shades in relative rather than absolute terms mean that it should be interpreted alongside the labelled contours. Before being re-discovered by Minton and colleagues </w:t>
      </w:r>
      <w:ins w:id="161" w:author="Ian Webb" w:date="2014-10-27T22:58:00Z">
        <w:r w:rsidR="00920B15"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"Jonathan", "non-dropping-particle" : "", "parse-names" : false, "suffix" : "" }, { "dropping-particle" : "", "family" : "Vanderbloemen", "given" : "Laura", "non-dropping-particle" : "", "parse-names" : false, "suffix" : "" }, { "dropping-particle" : "", "family" : "Dorling", "given" : "Danny", "non-dropping-particle" : "", "parse-names" : false, "suffix" : "" } ], "container-title" : "International Journal of Epidemiology", "id" : "ITEM-1", "issue" : "4", "issued" : { "date-parts" : [ [ "2013", "0" ] ] }, "page" : "1164-1176", "publisher-place" : "Department of Urban Studies, University of Glasgow, Glasgow, UK, Department of Health Science, University of York, York, UK and School of Geography and the Environment, University of Oxford, Oxford, UK.", "title" : "Visualizing Europe's demographic scars with coplots and contour plots.", "type" : "article-journal", "volume" : "42" }, "uris" : [ "http://www.mendeley.com/documents/?uuid=61500231-ece6-425f-95f8-7426c19caa2f" ] } ], "mendeley" : { "previouslyFormattedCitation" : "(10)"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920B15" w:rsidRPr="007B6906">
        <w:rPr>
          <w:rFonts w:ascii="Times New Roman" w:hAnsi="Times New Roman"/>
          <w:noProof/>
          <w:sz w:val="24"/>
          <w:szCs w:val="24"/>
        </w:rPr>
        <w:t>(10)</w:t>
      </w:r>
      <w:ins w:id="162" w:author="Ian Webb" w:date="2014-10-27T22:58:00Z">
        <w:r w:rsidR="00920B15" w:rsidRPr="007B6906">
          <w:rPr>
            <w:rFonts w:ascii="Times New Roman" w:hAnsi="Times New Roman"/>
            <w:sz w:val="24"/>
            <w:szCs w:val="24"/>
          </w:rPr>
          <w:fldChar w:fldCharType="end"/>
        </w:r>
      </w:ins>
      <w:r w:rsidRPr="007B6906">
        <w:rPr>
          <w:rFonts w:ascii="Times New Roman" w:hAnsi="Times New Roman"/>
          <w:sz w:val="24"/>
          <w:szCs w:val="24"/>
        </w:rPr>
        <w:t>,</w:t>
      </w:r>
      <w:ins w:id="163" w:author="Ian Webb" w:date="2014-10-27T22:58:00Z">
        <w:r w:rsidR="00920B15" w:rsidRPr="007B6906">
          <w:rPr>
            <w:rFonts w:ascii="Times New Roman" w:hAnsi="Times New Roman"/>
            <w:sz w:val="24"/>
            <w:szCs w:val="24"/>
          </w:rPr>
          <w:t xml:space="preserve"> add</w:t>
        </w:r>
      </w:ins>
      <w:r w:rsidRPr="007B6906">
        <w:rPr>
          <w:rFonts w:ascii="Times New Roman" w:hAnsi="Times New Roman"/>
          <w:sz w:val="24"/>
          <w:szCs w:val="24"/>
        </w:rPr>
        <w:t xml:space="preserve"> 2013b, 2014) they were used extensively by Vaupel and colleagues in the late 1980s and early 1990s (Vaupel refs). The origins of using either shading or contours to </w:t>
      </w:r>
      <w:proofErr w:type="spellStart"/>
      <w:r w:rsidRPr="007B6906">
        <w:rPr>
          <w:rFonts w:ascii="Times New Roman" w:hAnsi="Times New Roman"/>
          <w:sz w:val="24"/>
          <w:szCs w:val="24"/>
        </w:rPr>
        <w:t>visualise</w:t>
      </w:r>
      <w:proofErr w:type="spellEnd"/>
      <w:r w:rsidRPr="007B6906">
        <w:rPr>
          <w:rFonts w:ascii="Times New Roman" w:hAnsi="Times New Roman"/>
          <w:sz w:val="24"/>
          <w:szCs w:val="24"/>
        </w:rPr>
        <w:t xml:space="preserve"> demographic data are much older. (</w:t>
      </w:r>
      <w:proofErr w:type="spellStart"/>
      <w:r w:rsidRPr="007B6906">
        <w:rPr>
          <w:rFonts w:ascii="Times New Roman" w:hAnsi="Times New Roman"/>
          <w:sz w:val="24"/>
          <w:szCs w:val="24"/>
        </w:rPr>
        <w:t>Kermack</w:t>
      </w:r>
      <w:proofErr w:type="spellEnd"/>
      <w:r w:rsidRPr="007B6906">
        <w:rPr>
          <w:rFonts w:ascii="Times New Roman" w:hAnsi="Times New Roman"/>
          <w:sz w:val="24"/>
          <w:szCs w:val="24"/>
        </w:rPr>
        <w:t xml:space="preserve"> </w:t>
      </w:r>
      <w:proofErr w:type="spellStart"/>
      <w:r w:rsidRPr="007B6906">
        <w:rPr>
          <w:rFonts w:ascii="Times New Roman" w:hAnsi="Times New Roman"/>
          <w:sz w:val="24"/>
          <w:szCs w:val="24"/>
        </w:rPr>
        <w:t>etc</w:t>
      </w:r>
      <w:proofErr w:type="spellEnd"/>
      <w:r w:rsidRPr="007B6906">
        <w:rPr>
          <w:rFonts w:ascii="Times New Roman" w:hAnsi="Times New Roman"/>
          <w:sz w:val="24"/>
          <w:szCs w:val="24"/>
        </w:rPr>
        <w:t>)</w:t>
      </w:r>
    </w:p>
    <w:p w14:paraId="6488CB43"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All calculations were performed using the statistical programming language R. (Version 3.1.0). The lattice package (REF </w:t>
      </w:r>
      <w:proofErr w:type="spellStart"/>
      <w:r w:rsidRPr="007B6906">
        <w:rPr>
          <w:rFonts w:ascii="Times New Roman" w:hAnsi="Times New Roman"/>
          <w:sz w:val="24"/>
          <w:szCs w:val="24"/>
        </w:rPr>
        <w:t>Sanyar</w:t>
      </w:r>
      <w:proofErr w:type="spellEnd"/>
      <w:r w:rsidRPr="007B6906">
        <w:rPr>
          <w:rFonts w:ascii="Times New Roman" w:hAnsi="Times New Roman"/>
          <w:sz w:val="24"/>
          <w:szCs w:val="24"/>
        </w:rPr>
        <w:t xml:space="preserve">) was used to produce the contour plots. </w:t>
      </w:r>
    </w:p>
    <w:p w14:paraId="6EEAAE7E"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b/>
          <w:bCs/>
          <w:color w:val="499BC9"/>
          <w:sz w:val="24"/>
          <w:szCs w:val="24"/>
          <w:u w:color="499BC9"/>
        </w:rPr>
        <w:lastRenderedPageBreak/>
        <w:t>Results</w:t>
      </w:r>
      <w:r w:rsidRPr="007B6906">
        <w:rPr>
          <w:rFonts w:ascii="Times New Roman" w:hAnsi="Times New Roman"/>
          <w:sz w:val="24"/>
          <w:szCs w:val="24"/>
        </w:rPr>
        <w:t> </w:t>
      </w:r>
    </w:p>
    <w:p w14:paraId="3C34F9DB" w14:textId="52AF27CE" w:rsidR="00CB1907" w:rsidRPr="007B6906" w:rsidRDefault="00235145">
      <w:pPr>
        <w:pStyle w:val="PardfautA"/>
        <w:spacing w:line="480" w:lineRule="auto"/>
        <w:rPr>
          <w:rFonts w:ascii="Times New Roman" w:eastAsia="Times New Roman" w:hAnsi="Times New Roman" w:cs="Times New Roman"/>
          <w:sz w:val="24"/>
          <w:szCs w:val="24"/>
        </w:rPr>
      </w:pPr>
      <w:commentRangeStart w:id="164"/>
      <w:r w:rsidRPr="007B6906">
        <w:rPr>
          <w:rFonts w:ascii="Times New Roman" w:hAnsi="Times New Roman"/>
          <w:sz w:val="24"/>
          <w:szCs w:val="24"/>
        </w:rPr>
        <w:t xml:space="preserve">Using mortality data from the United States across a period of 60 years, we </w:t>
      </w:r>
      <w:del w:id="165" w:author="Jon Minton" w:date="2014-10-30T11:50:00Z">
        <w:r w:rsidRPr="007B6906" w:rsidDel="00DB39F7">
          <w:rPr>
            <w:rFonts w:ascii="Times New Roman" w:hAnsi="Times New Roman"/>
            <w:sz w:val="24"/>
            <w:szCs w:val="24"/>
          </w:rPr>
          <w:delText>observe evidence</w:delText>
        </w:r>
      </w:del>
      <w:proofErr w:type="gramStart"/>
      <w:ins w:id="166" w:author="Jon Minton" w:date="2014-10-30T11:50:00Z">
        <w:r w:rsidR="00DB39F7">
          <w:rPr>
            <w:rFonts w:ascii="Times New Roman" w:hAnsi="Times New Roman"/>
            <w:sz w:val="24"/>
            <w:szCs w:val="24"/>
          </w:rPr>
          <w:t xml:space="preserve">see </w:t>
        </w:r>
      </w:ins>
      <w:r w:rsidRPr="007B6906">
        <w:rPr>
          <w:rFonts w:ascii="Times New Roman" w:hAnsi="Times New Roman"/>
          <w:sz w:val="24"/>
          <w:szCs w:val="24"/>
        </w:rPr>
        <w:t xml:space="preserve"> </w:t>
      </w:r>
      <w:proofErr w:type="gramEnd"/>
      <w:del w:id="167" w:author="Jon Minton" w:date="2014-10-30T11:51:00Z">
        <w:r w:rsidRPr="007B6906" w:rsidDel="00DB39F7">
          <w:rPr>
            <w:rFonts w:ascii="Times New Roman" w:hAnsi="Times New Roman"/>
            <w:sz w:val="24"/>
            <w:szCs w:val="24"/>
          </w:rPr>
          <w:delText>that sex differences in life expectancy</w:delText>
        </w:r>
      </w:del>
      <w:ins w:id="168" w:author="Jon Minton" w:date="2014-10-30T11:51:00Z">
        <w:r w:rsidR="00DB39F7">
          <w:rPr>
            <w:rFonts w:ascii="Times New Roman" w:hAnsi="Times New Roman"/>
            <w:sz w:val="24"/>
            <w:szCs w:val="24"/>
          </w:rPr>
          <w:t xml:space="preserve">that excess mortality </w:t>
        </w:r>
      </w:ins>
      <w:r w:rsidRPr="007B6906">
        <w:rPr>
          <w:rFonts w:ascii="Times New Roman" w:hAnsi="Times New Roman"/>
          <w:sz w:val="24"/>
          <w:szCs w:val="24"/>
        </w:rPr>
        <w:t xml:space="preserve"> </w:t>
      </w:r>
      <w:del w:id="169" w:author="Jon Minton" w:date="2014-10-30T11:52:00Z">
        <w:r w:rsidRPr="007B6906" w:rsidDel="00DB39F7">
          <w:rPr>
            <w:rFonts w:ascii="Times New Roman" w:hAnsi="Times New Roman"/>
            <w:sz w:val="24"/>
            <w:szCs w:val="24"/>
          </w:rPr>
          <w:delText xml:space="preserve">have not remained static </w:delText>
        </w:r>
      </w:del>
      <w:ins w:id="170" w:author="Jon Minton" w:date="2014-10-30T11:52:00Z">
        <w:r w:rsidR="00DB39F7">
          <w:rPr>
            <w:rFonts w:ascii="Times New Roman" w:hAnsi="Times New Roman"/>
            <w:sz w:val="24"/>
            <w:szCs w:val="24"/>
          </w:rPr>
          <w:t xml:space="preserve">has varied </w:t>
        </w:r>
      </w:ins>
      <w:r w:rsidRPr="007B6906">
        <w:rPr>
          <w:rFonts w:ascii="Times New Roman" w:hAnsi="Times New Roman"/>
          <w:sz w:val="24"/>
          <w:szCs w:val="24"/>
        </w:rPr>
        <w:t>over time. </w:t>
      </w:r>
      <w:del w:id="171" w:author="Jon Minton" w:date="2014-10-30T11:52:00Z">
        <w:r w:rsidRPr="007B6906" w:rsidDel="00DB39F7">
          <w:rPr>
            <w:rFonts w:ascii="Times New Roman" w:hAnsi="Times New Roman"/>
            <w:sz w:val="24"/>
            <w:szCs w:val="24"/>
          </w:rPr>
          <w:delText xml:space="preserve">One obvious feature in the diagram below is the </w:delText>
        </w:r>
      </w:del>
      <w:ins w:id="172" w:author="Jon Minton" w:date="2014-10-30T11:52:00Z">
        <w:r w:rsidR="00DB39F7">
          <w:rPr>
            <w:rFonts w:ascii="Times New Roman" w:hAnsi="Times New Roman"/>
            <w:sz w:val="24"/>
            <w:szCs w:val="24"/>
          </w:rPr>
          <w:t xml:space="preserve">For example, we see a </w:t>
        </w:r>
      </w:ins>
      <w:r w:rsidRPr="007B6906">
        <w:rPr>
          <w:rFonts w:ascii="Times New Roman" w:hAnsi="Times New Roman"/>
          <w:sz w:val="24"/>
          <w:szCs w:val="24"/>
        </w:rPr>
        <w:t>“smoking cloud” of very high excess deaths of older men</w:t>
      </w:r>
      <w:ins w:id="173" w:author="Jon Minton" w:date="2014-10-30T11:52:00Z">
        <w:r w:rsidR="00DB39F7">
          <w:rPr>
            <w:rFonts w:ascii="Times New Roman" w:hAnsi="Times New Roman"/>
            <w:sz w:val="24"/>
            <w:szCs w:val="24"/>
          </w:rPr>
          <w:t xml:space="preserve">, </w:t>
        </w:r>
      </w:ins>
      <w:del w:id="174" w:author="Jon Minton" w:date="2014-10-30T11:52:00Z">
        <w:r w:rsidRPr="007B6906" w:rsidDel="00DB39F7">
          <w:rPr>
            <w:rFonts w:ascii="Times New Roman" w:hAnsi="Times New Roman"/>
            <w:sz w:val="24"/>
            <w:szCs w:val="24"/>
          </w:rPr>
          <w:delText xml:space="preserve"> centered </w:delText>
        </w:r>
      </w:del>
      <w:ins w:id="175" w:author="Jon Minton" w:date="2014-10-30T11:52:00Z">
        <w:r w:rsidR="00DB39F7">
          <w:rPr>
            <w:rFonts w:ascii="Times New Roman" w:hAnsi="Times New Roman"/>
            <w:sz w:val="24"/>
            <w:szCs w:val="24"/>
          </w:rPr>
          <w:t xml:space="preserve">beginning </w:t>
        </w:r>
      </w:ins>
      <w:r w:rsidRPr="007B6906">
        <w:rPr>
          <w:rFonts w:ascii="Times New Roman" w:hAnsi="Times New Roman"/>
          <w:sz w:val="24"/>
          <w:szCs w:val="24"/>
        </w:rPr>
        <w:t>around the year 1970. Several decades ea</w:t>
      </w:r>
      <w:r w:rsidRPr="007B6906">
        <w:rPr>
          <w:rFonts w:ascii="Times New Roman" w:hAnsi="Times New Roman"/>
          <w:sz w:val="24"/>
          <w:szCs w:val="24"/>
        </w:rPr>
        <w:t>r</w:t>
      </w:r>
      <w:r w:rsidRPr="007B6906">
        <w:rPr>
          <w:rFonts w:ascii="Times New Roman" w:hAnsi="Times New Roman"/>
          <w:sz w:val="24"/>
          <w:szCs w:val="24"/>
        </w:rPr>
        <w:t>lier most (then younger) men smoked and far fewer women did. This “cloud</w:t>
      </w:r>
      <w:del w:id="176" w:author="Jon Minton" w:date="2014-10-30T11:52:00Z">
        <w:r w:rsidRPr="007B6906" w:rsidDel="00DB39F7">
          <w:rPr>
            <w:rFonts w:ascii="Times New Roman" w:hAnsi="Times New Roman"/>
            <w:sz w:val="24"/>
            <w:szCs w:val="24"/>
          </w:rPr>
          <w:delText xml:space="preserve">: </w:delText>
        </w:r>
      </w:del>
      <w:proofErr w:type="gramStart"/>
      <w:ins w:id="177" w:author="Jon Minton" w:date="2014-10-30T11:52:00Z">
        <w:r w:rsidR="00DB39F7">
          <w:rPr>
            <w:rFonts w:ascii="Times New Roman" w:hAnsi="Times New Roman"/>
            <w:sz w:val="24"/>
            <w:szCs w:val="24"/>
          </w:rPr>
          <w:t>“</w:t>
        </w:r>
        <w:r w:rsidR="00DB39F7" w:rsidRPr="007B6906">
          <w:rPr>
            <w:rFonts w:ascii="Times New Roman" w:hAnsi="Times New Roman"/>
            <w:sz w:val="24"/>
            <w:szCs w:val="24"/>
          </w:rPr>
          <w:t xml:space="preserve"> </w:t>
        </w:r>
      </w:ins>
      <w:r w:rsidRPr="007B6906">
        <w:rPr>
          <w:rFonts w:ascii="Times New Roman" w:hAnsi="Times New Roman"/>
          <w:sz w:val="24"/>
          <w:szCs w:val="24"/>
        </w:rPr>
        <w:t>is</w:t>
      </w:r>
      <w:proofErr w:type="gramEnd"/>
      <w:r w:rsidRPr="007B6906">
        <w:rPr>
          <w:rFonts w:ascii="Times New Roman" w:hAnsi="Times New Roman"/>
          <w:sz w:val="24"/>
          <w:szCs w:val="24"/>
        </w:rPr>
        <w:t xml:space="preserve"> well known. The “cliff” in the reduction of mortality inequality by sex at younger ages in the years around 1998 has not been commented on before, or necessarily observed as clearly as we can see it in these di</w:t>
      </w:r>
      <w:r w:rsidRPr="007B6906">
        <w:rPr>
          <w:rFonts w:ascii="Times New Roman" w:hAnsi="Times New Roman"/>
          <w:sz w:val="24"/>
          <w:szCs w:val="24"/>
        </w:rPr>
        <w:t>a</w:t>
      </w:r>
      <w:r w:rsidRPr="007B6906">
        <w:rPr>
          <w:rFonts w:ascii="Times New Roman" w:hAnsi="Times New Roman"/>
          <w:sz w:val="24"/>
          <w:szCs w:val="24"/>
        </w:rPr>
        <w:t>grams</w:t>
      </w:r>
      <w:commentRangeEnd w:id="164"/>
      <w:r w:rsidR="00DB39F7">
        <w:rPr>
          <w:rStyle w:val="CommentReference"/>
          <w:rFonts w:ascii="Times New Roman" w:eastAsia="Arial Unicode MS" w:hAnsi="Times New Roman" w:cs="Times New Roman"/>
          <w:color w:val="auto"/>
        </w:rPr>
        <w:commentReference w:id="164"/>
      </w:r>
    </w:p>
    <w:p w14:paraId="5762178E" w14:textId="77777777" w:rsidR="00CB1907" w:rsidRPr="007B6906" w:rsidRDefault="00235145">
      <w:pPr>
        <w:pStyle w:val="PardfautA"/>
        <w:spacing w:line="480" w:lineRule="auto"/>
        <w:jc w:val="center"/>
        <w:rPr>
          <w:rFonts w:ascii="Times New Roman" w:eastAsia="Times New Roman" w:hAnsi="Times New Roman" w:cs="Times New Roman"/>
          <w:sz w:val="24"/>
          <w:szCs w:val="24"/>
        </w:rPr>
      </w:pPr>
      <w:r w:rsidRPr="007B6906">
        <w:rPr>
          <w:rFonts w:ascii="Times New Roman" w:hAnsi="Times New Roman"/>
          <w:sz w:val="24"/>
          <w:szCs w:val="24"/>
        </w:rPr>
        <w:t>[Figure 1 about here]</w:t>
      </w:r>
    </w:p>
    <w:p w14:paraId="692E89FC"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The difference began to increase around 1943 in the United States and intensified for the 15-25 year old age band across the 20th century, most notably around 1975 and 1990. </w:t>
      </w:r>
    </w:p>
    <w:p w14:paraId="39707BDD"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Another increase in excess male mortality that appears may be a Vietnam </w:t>
      </w:r>
      <w:proofErr w:type="gramStart"/>
      <w:r w:rsidRPr="007B6906">
        <w:rPr>
          <w:rFonts w:ascii="Times New Roman" w:hAnsi="Times New Roman"/>
          <w:sz w:val="24"/>
          <w:szCs w:val="24"/>
        </w:rPr>
        <w:t>war</w:t>
      </w:r>
      <w:proofErr w:type="gramEnd"/>
      <w:r w:rsidRPr="007B6906">
        <w:rPr>
          <w:rFonts w:ascii="Times New Roman" w:hAnsi="Times New Roman"/>
          <w:sz w:val="24"/>
          <w:szCs w:val="24"/>
        </w:rPr>
        <w:t xml:space="preserve"> ‘plume,</w:t>
      </w:r>
      <w:r w:rsidRPr="007B6906">
        <w:rPr>
          <w:rFonts w:ascii="Times New Roman" w:hAnsi="Times New Roman"/>
          <w:sz w:val="24"/>
          <w:szCs w:val="24"/>
          <w:lang w:val="fr-FR"/>
        </w:rPr>
        <w:t xml:space="preserve">’ </w:t>
      </w:r>
      <w:proofErr w:type="spellStart"/>
      <w:r w:rsidRPr="007B6906">
        <w:rPr>
          <w:rFonts w:ascii="Times New Roman" w:hAnsi="Times New Roman"/>
          <w:sz w:val="24"/>
          <w:szCs w:val="24"/>
        </w:rPr>
        <w:t>i.e</w:t>
      </w:r>
      <w:proofErr w:type="spellEnd"/>
      <w:r w:rsidRPr="007B6906">
        <w:rPr>
          <w:rFonts w:ascii="Times New Roman" w:hAnsi="Times New Roman"/>
          <w:sz w:val="24"/>
          <w:szCs w:val="24"/>
        </w:rPr>
        <w:t xml:space="preserve"> the </w:t>
      </w:r>
      <w:commentRangeStart w:id="178"/>
      <w:r w:rsidRPr="007B6906">
        <w:rPr>
          <w:rFonts w:ascii="Times New Roman" w:hAnsi="Times New Roman"/>
          <w:sz w:val="24"/>
          <w:szCs w:val="24"/>
        </w:rPr>
        <w:t>tria</w:t>
      </w:r>
      <w:r w:rsidRPr="007B6906">
        <w:rPr>
          <w:rFonts w:ascii="Times New Roman" w:hAnsi="Times New Roman"/>
          <w:sz w:val="24"/>
          <w:szCs w:val="24"/>
        </w:rPr>
        <w:t>n</w:t>
      </w:r>
      <w:r w:rsidRPr="007B6906">
        <w:rPr>
          <w:rFonts w:ascii="Times New Roman" w:hAnsi="Times New Roman"/>
          <w:sz w:val="24"/>
          <w:szCs w:val="24"/>
        </w:rPr>
        <w:t>gle</w:t>
      </w:r>
      <w:commentRangeEnd w:id="178"/>
      <w:r w:rsidR="00DB39F7">
        <w:rPr>
          <w:rStyle w:val="CommentReference"/>
          <w:rFonts w:ascii="Times New Roman" w:eastAsia="Arial Unicode MS" w:hAnsi="Times New Roman" w:cs="Times New Roman"/>
          <w:color w:val="auto"/>
        </w:rPr>
        <w:commentReference w:id="178"/>
      </w:r>
      <w:r w:rsidRPr="007B6906">
        <w:rPr>
          <w:rFonts w:ascii="Times New Roman" w:hAnsi="Times New Roman"/>
          <w:sz w:val="24"/>
          <w:szCs w:val="24"/>
        </w:rPr>
        <w:t xml:space="preserve"> of excess male mortality for men between 1963 and 1998. This could have been due to excess deaths among men because of the Vietnam </w:t>
      </w:r>
      <w:proofErr w:type="gramStart"/>
      <w:r w:rsidRPr="007B6906">
        <w:rPr>
          <w:rFonts w:ascii="Times New Roman" w:hAnsi="Times New Roman"/>
          <w:sz w:val="24"/>
          <w:szCs w:val="24"/>
        </w:rPr>
        <w:t>war</w:t>
      </w:r>
      <w:proofErr w:type="gramEnd"/>
      <w:r w:rsidRPr="007B6906">
        <w:rPr>
          <w:rFonts w:ascii="Times New Roman" w:hAnsi="Times New Roman"/>
          <w:sz w:val="24"/>
          <w:szCs w:val="24"/>
        </w:rPr>
        <w:t>, and persisting effects to the health and mental health of men affected by the war. </w:t>
      </w:r>
    </w:p>
    <w:p w14:paraId="2B4C95AB" w14:textId="0B833892"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This excess in male mortality could also have been affected by the incidence of AIDS deaths</w:t>
      </w:r>
      <w:ins w:id="179" w:author="Jon Minton" w:date="2014-10-30T11:55:00Z">
        <w:r w:rsidR="009524D0">
          <w:rPr>
            <w:rFonts w:ascii="Times New Roman" w:hAnsi="Times New Roman"/>
            <w:sz w:val="24"/>
            <w:szCs w:val="24"/>
          </w:rPr>
          <w:t>, which were</w:t>
        </w:r>
      </w:ins>
      <w:del w:id="180" w:author="Jon Minton" w:date="2014-10-30T11:55:00Z">
        <w:r w:rsidRPr="007B6906" w:rsidDel="009524D0">
          <w:rPr>
            <w:rFonts w:ascii="Times New Roman" w:hAnsi="Times New Roman"/>
            <w:sz w:val="24"/>
            <w:szCs w:val="24"/>
          </w:rPr>
          <w:delText>,</w:delText>
        </w:r>
      </w:del>
      <w:r w:rsidRPr="007B6906">
        <w:rPr>
          <w:rFonts w:ascii="Times New Roman" w:hAnsi="Times New Roman"/>
          <w:sz w:val="24"/>
          <w:szCs w:val="24"/>
        </w:rPr>
        <w:t xml:space="preserve"> far higher for men than women and higher for men </w:t>
      </w:r>
      <w:del w:id="181" w:author="Jon Minton" w:date="2014-10-30T11:56:00Z">
        <w:r w:rsidRPr="007B6906" w:rsidDel="009524D0">
          <w:rPr>
            <w:rFonts w:ascii="Times New Roman" w:hAnsi="Times New Roman"/>
            <w:sz w:val="24"/>
            <w:szCs w:val="24"/>
          </w:rPr>
          <w:delText xml:space="preserve">ages </w:delText>
        </w:r>
      </w:del>
      <w:ins w:id="182" w:author="Jon Minton" w:date="2014-10-30T11:56:00Z">
        <w:r w:rsidR="009524D0" w:rsidRPr="007B6906">
          <w:rPr>
            <w:rFonts w:ascii="Times New Roman" w:hAnsi="Times New Roman"/>
            <w:sz w:val="24"/>
            <w:szCs w:val="24"/>
          </w:rPr>
          <w:t>age</w:t>
        </w:r>
        <w:r w:rsidR="009524D0">
          <w:rPr>
            <w:rFonts w:ascii="Times New Roman" w:hAnsi="Times New Roman"/>
            <w:sz w:val="24"/>
            <w:szCs w:val="24"/>
          </w:rPr>
          <w:t>d</w:t>
        </w:r>
        <w:r w:rsidR="009524D0" w:rsidRPr="007B6906">
          <w:rPr>
            <w:rFonts w:ascii="Times New Roman" w:hAnsi="Times New Roman"/>
            <w:sz w:val="24"/>
            <w:szCs w:val="24"/>
          </w:rPr>
          <w:t xml:space="preserve"> </w:t>
        </w:r>
      </w:ins>
      <w:r w:rsidRPr="007B6906">
        <w:rPr>
          <w:rFonts w:ascii="Times New Roman" w:hAnsi="Times New Roman"/>
          <w:sz w:val="24"/>
          <w:szCs w:val="24"/>
        </w:rPr>
        <w:t xml:space="preserve">30-39 than for other age groups. AIDS emerged as a major cause of death in the population around 1985 and the incidence of AIDS deaths peaked between 1993-1995 before decreasing rapidly </w:t>
      </w:r>
      <w:ins w:id="183" w:author="Ian Webb" w:date="2014-10-27T23:00:00Z">
        <w:r w:rsidR="00920B15"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"ISBN" : "9781493532148", "abstract" : "Health, United States, 2010 is the 34th report on the health status of the Nation and is submitted by the Secretary of the Department of Health and Human Services to the President and the Congress of the United States in compliance with Section 308 of the Public Health Service Act. This report was compiled by the Centers for Disease Control and Prevention's (CDC) National Center for Health Statistics (NCHS). The National Committee on Vital and Health Statistics served in a review capacity.", "author" : [ { "dropping-particle" : "", "family" : "Health", "given" : "U S Dept Health Human Services", "non-dropping-particle" : "", "parse-names" : false, "suffix" : "" } ], "id" : "ITEM-1", "issued" : { "date-parts" : [ [ "2013", "0" ] ] }, "page" : "566", "publisher" : "Centers for Disease Control and Prevention", "title" : "No Title", "type" : "book" }, "uris" : [ "http://www.mendeley.com/documents/?uuid=c1977d42-6f91-4f35-ad90-3dff5fbb7b55" ] }, { "id" : "ITEM-2", "itemData" : { "abstract" : "The acquired immunodeficiency syndrome (AIDS) epidemic has had a substantial impact on the health and economy of many nations. Since the first AIDS cases were reported in the United States in June 1981, the number of cases and deaths among persons with AIDS ... \n", "author" : [ { "dropping-particle" : "", "family" : "CDC", "given" : "for Disease Control and Prevention", "non-dropping-particle" : "", "parse-names" : false, "suffix" : "" } ], "container-title" : "MMWR Morbidity and \u2026", "id" : "ITEM-2", "issued" : { "date-parts" : [ [ "2001", "0" ] ] }, "title" : "HIV and AIDS--United States, 1981-2000. - PubMed - NCBI", "type" : "article-journal" }, "uris" : [ "http://www.mendeley.com/documents/?uuid=ac52f2c0-e2a8-45ec-9414-02515d840176" ] } ], "mendeley" : { "previouslyFormattedCitation" : "(17,18)"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920B15" w:rsidRPr="007B6906">
        <w:rPr>
          <w:rFonts w:ascii="Times New Roman" w:hAnsi="Times New Roman"/>
          <w:noProof/>
          <w:sz w:val="24"/>
          <w:szCs w:val="24"/>
        </w:rPr>
        <w:t>(17,18)</w:t>
      </w:r>
      <w:ins w:id="184" w:author="Ian Webb" w:date="2014-10-27T23:00:00Z">
        <w:r w:rsidR="00920B15" w:rsidRPr="007B6906">
          <w:rPr>
            <w:rFonts w:ascii="Times New Roman" w:hAnsi="Times New Roman"/>
            <w:sz w:val="24"/>
            <w:szCs w:val="24"/>
          </w:rPr>
          <w:fldChar w:fldCharType="end"/>
        </w:r>
        <w:r w:rsidR="00920B15" w:rsidRPr="007B6906">
          <w:rPr>
            <w:rFonts w:ascii="Times New Roman" w:hAnsi="Times New Roman"/>
            <w:sz w:val="24"/>
            <w:szCs w:val="24"/>
          </w:rPr>
          <w:t xml:space="preserve"> </w:t>
        </w:r>
      </w:ins>
      <w:r w:rsidRPr="007B6906">
        <w:rPr>
          <w:rFonts w:ascii="Times New Roman" w:hAnsi="Times New Roman"/>
          <w:sz w:val="24"/>
          <w:szCs w:val="24"/>
        </w:rPr>
        <w:t>when therapy became avail</w:t>
      </w:r>
      <w:r w:rsidRPr="007B6906">
        <w:rPr>
          <w:rFonts w:ascii="Times New Roman" w:hAnsi="Times New Roman"/>
          <w:sz w:val="24"/>
          <w:szCs w:val="24"/>
        </w:rPr>
        <w:t>a</w:t>
      </w:r>
      <w:r w:rsidRPr="007B6906">
        <w:rPr>
          <w:rFonts w:ascii="Times New Roman" w:hAnsi="Times New Roman"/>
          <w:sz w:val="24"/>
          <w:szCs w:val="24"/>
        </w:rPr>
        <w:t>ble around 1995</w:t>
      </w:r>
      <w:ins w:id="185" w:author="Ian Webb" w:date="2014-10-27T23:01:00Z">
        <w:r w:rsidR="00920B15" w:rsidRPr="007B6906">
          <w:rPr>
            <w:rFonts w:ascii="Times New Roman" w:hAnsi="Times New Roman"/>
            <w:sz w:val="24"/>
            <w:szCs w:val="24"/>
          </w:rPr>
          <w:t xml:space="preserve"> </w:t>
        </w:r>
      </w:ins>
      <w:ins w:id="186" w:author="Ian Webb" w:date="2014-10-27T23:00:00Z">
        <w:r w:rsidR="00920B15"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"abstract" : "The acquired immunodeficiency syndrome (AIDS) epidemic has had a substantial impact on the health and economy of many nations. Since the first AIDS cases were reported in the United States in June 1981, the number of cases and deaths among persons with AIDS ... \n", "author" : [ { "dropping-particle" : "", "family" : "CDC", "given" : "for Disease Control and Prevention", "non-dropping-particle" : "", "parse-names" : false, "suffix" : "" } ], "container-title" : "MMWR Morbidity and \u2026", "id" : "ITEM-1", "issued" : { "date-parts" : [ [ "2001", "0" ] ] }, "title" : "HIV and AIDS--United States, 1981-2000. - PubMed - NCBI", "type" : "article-journal" }, "uris" : [ "http://www.mendeley.com/documents/?uuid=ac52f2c0-e2a8-45ec-9414-02515d840176" ] } ], "mendeley" : { "previouslyFormattedCitation" : "(18)"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920B15" w:rsidRPr="007B6906">
        <w:rPr>
          <w:rFonts w:ascii="Times New Roman" w:hAnsi="Times New Roman"/>
          <w:noProof/>
          <w:sz w:val="24"/>
          <w:szCs w:val="24"/>
        </w:rPr>
        <w:t>(18)</w:t>
      </w:r>
      <w:ins w:id="187" w:author="Ian Webb" w:date="2014-10-27T23:00:00Z">
        <w:r w:rsidR="00920B15" w:rsidRPr="007B6906">
          <w:rPr>
            <w:rFonts w:ascii="Times New Roman" w:hAnsi="Times New Roman"/>
            <w:sz w:val="24"/>
            <w:szCs w:val="24"/>
          </w:rPr>
          <w:fldChar w:fldCharType="end"/>
        </w:r>
      </w:ins>
      <w:r w:rsidRPr="007B6906">
        <w:rPr>
          <w:rFonts w:ascii="Times New Roman" w:hAnsi="Times New Roman"/>
          <w:sz w:val="24"/>
          <w:szCs w:val="24"/>
        </w:rPr>
        <w:t>.</w:t>
      </w:r>
    </w:p>
    <w:p w14:paraId="3416866E" w14:textId="054F73BF"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Since the age band affected in the plume is most apparent for 30 to 45 year olds, there is support for both of these hypotheses, and similarly to previous findings </w:t>
      </w:r>
      <w:ins w:id="188" w:author="Ian Webb" w:date="2014-10-27T23:01:00Z">
        <w:r w:rsidR="00920B15"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"Jonathan", "non-dropping-particle" : "", "parse-names" : false, "suffix" : "" }, { "dropping-particle" : "", "family" : "Vanderbloemen", "given" : "Laura", "non-dropping-particle" : "", "parse-names" : false, "suffix" : "" }, { "dropping-particle" : "", "family" : "Dorling", "given" : "Danny", "non-dropping-particle" : "", "parse-names" : false, "suffix" : "" } ], "container-title" : "International Journal of Epidemiology", "id" : "ITEM-1", "issue" : "4", "issued" : { "date-parts" : [ [ "2013", "0" ] ] }, "page" : "1164-1176", "publisher-place" : "Department of Urban Studies, University of Glasgow, Glasgow, UK, Department of Health Science, University of York, York, UK and School of Geography and the Environment, University of Oxford, Oxford, UK.", "title" : "Visualizing Europe's demographic scars with coplots and contour plots.", "type" : "article-journal", "volume" : "42" }, "uris" : [ "http://www.mendeley.com/documents/?uuid=61500231-ece6-425f-95f8-7426c19caa2f" ] } ], "mendeley" : { "previouslyFormattedCitation" : "(10)"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920B15" w:rsidRPr="007B6906">
        <w:rPr>
          <w:rFonts w:ascii="Times New Roman" w:hAnsi="Times New Roman"/>
          <w:noProof/>
          <w:sz w:val="24"/>
          <w:szCs w:val="24"/>
        </w:rPr>
        <w:t>(10)</w:t>
      </w:r>
      <w:ins w:id="189" w:author="Ian Webb" w:date="2014-10-27T23:01:00Z">
        <w:r w:rsidR="00920B15" w:rsidRPr="007B6906">
          <w:rPr>
            <w:rFonts w:ascii="Times New Roman" w:hAnsi="Times New Roman"/>
            <w:sz w:val="24"/>
            <w:szCs w:val="24"/>
          </w:rPr>
          <w:fldChar w:fldCharType="end"/>
        </w:r>
      </w:ins>
      <w:r w:rsidRPr="007B6906">
        <w:rPr>
          <w:rFonts w:ascii="Times New Roman" w:hAnsi="Times New Roman"/>
          <w:sz w:val="24"/>
          <w:szCs w:val="24"/>
        </w:rPr>
        <w:t>,</w:t>
      </w:r>
      <w:ins w:id="190" w:author="Ian Webb" w:date="2014-10-27T23:01:00Z">
        <w:r w:rsidR="00920B15" w:rsidRPr="007B6906">
          <w:rPr>
            <w:rFonts w:ascii="Times New Roman" w:hAnsi="Times New Roman"/>
            <w:sz w:val="24"/>
            <w:szCs w:val="24"/>
          </w:rPr>
          <w:t>add Minton 2013b</w:t>
        </w:r>
      </w:ins>
      <w:r w:rsidRPr="007B6906">
        <w:rPr>
          <w:rFonts w:ascii="Times New Roman" w:hAnsi="Times New Roman"/>
          <w:sz w:val="24"/>
          <w:szCs w:val="24"/>
        </w:rPr>
        <w:t>) perhaps a pa</w:t>
      </w:r>
      <w:r w:rsidRPr="007B6906">
        <w:rPr>
          <w:rFonts w:ascii="Times New Roman" w:hAnsi="Times New Roman"/>
          <w:sz w:val="24"/>
          <w:szCs w:val="24"/>
        </w:rPr>
        <w:t>r</w:t>
      </w:r>
      <w:r w:rsidRPr="007B6906">
        <w:rPr>
          <w:rFonts w:ascii="Times New Roman" w:hAnsi="Times New Roman"/>
          <w:sz w:val="24"/>
          <w:szCs w:val="24"/>
        </w:rPr>
        <w:t xml:space="preserve">ticularly difficult time in history for men is </w:t>
      </w:r>
      <w:proofErr w:type="spellStart"/>
      <w:r w:rsidRPr="007B6906">
        <w:rPr>
          <w:rFonts w:ascii="Times New Roman" w:hAnsi="Times New Roman"/>
          <w:sz w:val="24"/>
          <w:szCs w:val="24"/>
        </w:rPr>
        <w:t>characterised</w:t>
      </w:r>
      <w:proofErr w:type="spellEnd"/>
      <w:r w:rsidRPr="007B6906">
        <w:rPr>
          <w:rFonts w:ascii="Times New Roman" w:hAnsi="Times New Roman"/>
          <w:sz w:val="24"/>
          <w:szCs w:val="24"/>
        </w:rPr>
        <w:t xml:space="preserve"> by not just one major threat to health, but by multiple threats. Between 1963 and 1998, men in the USA faced both the Vietnam War and the Gulf War, the emergence of HIV/AIDS and multiple economic recessions which damaged their tr</w:t>
      </w:r>
      <w:r w:rsidRPr="007B6906">
        <w:rPr>
          <w:rFonts w:ascii="Times New Roman" w:hAnsi="Times New Roman"/>
          <w:sz w:val="24"/>
          <w:szCs w:val="24"/>
        </w:rPr>
        <w:t>a</w:t>
      </w:r>
      <w:r w:rsidRPr="007B6906">
        <w:rPr>
          <w:rFonts w:ascii="Times New Roman" w:hAnsi="Times New Roman"/>
          <w:sz w:val="24"/>
          <w:szCs w:val="24"/>
        </w:rPr>
        <w:lastRenderedPageBreak/>
        <w:t>ditional role as “breadwinner.” (</w:t>
      </w:r>
      <w:proofErr w:type="gramStart"/>
      <w:r w:rsidRPr="007B6906">
        <w:rPr>
          <w:rFonts w:ascii="Times New Roman" w:hAnsi="Times New Roman"/>
          <w:sz w:val="24"/>
          <w:szCs w:val="24"/>
        </w:rPr>
        <w:t>early</w:t>
      </w:r>
      <w:proofErr w:type="gramEnd"/>
      <w:r w:rsidRPr="007B6906">
        <w:rPr>
          <w:rFonts w:ascii="Times New Roman" w:hAnsi="Times New Roman"/>
          <w:sz w:val="24"/>
          <w:szCs w:val="24"/>
        </w:rPr>
        <w:t xml:space="preserve"> 1970s, 1980s and early 1990s recessions).</w:t>
      </w:r>
      <w:ins w:id="191" w:author="Danny Dorling" w:date="2014-10-29T17:23:00Z">
        <w:r w:rsidR="00B11E3F">
          <w:rPr>
            <w:rFonts w:ascii="Times New Roman" w:hAnsi="Times New Roman"/>
            <w:sz w:val="24"/>
            <w:szCs w:val="24"/>
          </w:rPr>
          <w:t xml:space="preserve"> Most recently the USA has seen its young men </w:t>
        </w:r>
      </w:ins>
      <w:ins w:id="192" w:author="Danny Dorling" w:date="2014-10-29T17:24:00Z">
        <w:r w:rsidR="00B11E3F">
          <w:rPr>
            <w:rFonts w:ascii="Times New Roman" w:hAnsi="Times New Roman"/>
            <w:sz w:val="24"/>
            <w:szCs w:val="24"/>
          </w:rPr>
          <w:t>disproportionately</w:t>
        </w:r>
      </w:ins>
      <w:ins w:id="193" w:author="Danny Dorling" w:date="2014-10-29T17:23:00Z">
        <w:r w:rsidR="00B11E3F">
          <w:rPr>
            <w:rFonts w:ascii="Times New Roman" w:hAnsi="Times New Roman"/>
            <w:sz w:val="24"/>
            <w:szCs w:val="24"/>
          </w:rPr>
          <w:t xml:space="preserve"> </w:t>
        </w:r>
      </w:ins>
      <w:ins w:id="194" w:author="Danny Dorling" w:date="2014-10-29T17:24:00Z">
        <w:r w:rsidR="00B11E3F">
          <w:rPr>
            <w:rFonts w:ascii="Times New Roman" w:hAnsi="Times New Roman"/>
            <w:sz w:val="24"/>
            <w:szCs w:val="24"/>
          </w:rPr>
          <w:t>influenced</w:t>
        </w:r>
      </w:ins>
      <w:ins w:id="195" w:author="Danny Dorling" w:date="2014-10-29T17:23:00Z">
        <w:r w:rsidR="00B11E3F">
          <w:rPr>
            <w:rFonts w:ascii="Times New Roman" w:hAnsi="Times New Roman"/>
            <w:sz w:val="24"/>
            <w:szCs w:val="24"/>
          </w:rPr>
          <w:t xml:space="preserve"> </w:t>
        </w:r>
      </w:ins>
      <w:ins w:id="196" w:author="Danny Dorling" w:date="2014-10-29T17:24:00Z">
        <w:r w:rsidR="00B11E3F">
          <w:rPr>
            <w:rFonts w:ascii="Times New Roman" w:hAnsi="Times New Roman"/>
            <w:sz w:val="24"/>
            <w:szCs w:val="24"/>
          </w:rPr>
          <w:t>by the</w:t>
        </w:r>
      </w:ins>
      <w:ins w:id="197" w:author="Danny Dorling" w:date="2014-10-29T17:23:00Z">
        <w:r w:rsidR="00B11E3F">
          <w:rPr>
            <w:rFonts w:ascii="Times New Roman" w:hAnsi="Times New Roman"/>
            <w:sz w:val="24"/>
            <w:szCs w:val="24"/>
          </w:rPr>
          <w:t xml:space="preserve"> Iraq and </w:t>
        </w:r>
      </w:ins>
      <w:ins w:id="198" w:author="Danny Dorling" w:date="2014-10-29T17:24:00Z">
        <w:r w:rsidR="00B11E3F">
          <w:rPr>
            <w:rFonts w:ascii="Times New Roman" w:hAnsi="Times New Roman"/>
            <w:sz w:val="24"/>
            <w:szCs w:val="24"/>
          </w:rPr>
          <w:t>Afghanistan</w:t>
        </w:r>
      </w:ins>
      <w:ins w:id="199" w:author="Danny Dorling" w:date="2014-10-29T17:23:00Z">
        <w:r w:rsidR="00B11E3F">
          <w:rPr>
            <w:rFonts w:ascii="Times New Roman" w:hAnsi="Times New Roman"/>
            <w:sz w:val="24"/>
            <w:szCs w:val="24"/>
          </w:rPr>
          <w:t xml:space="preserve"> wars, and th</w:t>
        </w:r>
      </w:ins>
      <w:ins w:id="200" w:author="Danny Dorling" w:date="2014-10-29T17:24:00Z">
        <w:r w:rsidR="00B11E3F">
          <w:rPr>
            <w:rFonts w:ascii="Times New Roman" w:hAnsi="Times New Roman"/>
            <w:sz w:val="24"/>
            <w:szCs w:val="24"/>
          </w:rPr>
          <w:t>e</w:t>
        </w:r>
      </w:ins>
      <w:ins w:id="201" w:author="Danny Dorling" w:date="2014-10-29T17:23:00Z">
        <w:r w:rsidR="00B11E3F">
          <w:rPr>
            <w:rFonts w:ascii="Times New Roman" w:hAnsi="Times New Roman"/>
            <w:sz w:val="24"/>
            <w:szCs w:val="24"/>
          </w:rPr>
          <w:t xml:space="preserve"> economic crash of 2008</w:t>
        </w:r>
      </w:ins>
      <w:ins w:id="202" w:author="Danny Dorling" w:date="2014-10-29T17:24:00Z">
        <w:r w:rsidR="00B11E3F">
          <w:rPr>
            <w:rFonts w:ascii="Times New Roman" w:hAnsi="Times New Roman"/>
            <w:sz w:val="24"/>
            <w:szCs w:val="24"/>
          </w:rPr>
          <w:t>.</w:t>
        </w:r>
      </w:ins>
    </w:p>
    <w:p w14:paraId="5F300479" w14:textId="0BDEBE0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Beginning around the end of the 1940s, a mortality difference for boys and young men (15-25 years old) appears, intensifies and persists across the period of available data (2010). A possibility is that this increased difference in the USA among 15-25 year olds is due to road traffic accidents, as car ownership became widespread and historically men were driving far more than women. </w:t>
      </w:r>
      <w:ins w:id="203" w:author="Jon Minton" w:date="2014-10-26T21:05:00Z">
        <w:r w:rsidRPr="007B6906">
          <w:rPr>
            <w:rFonts w:ascii="Times New Roman" w:hAnsi="Times New Roman"/>
            <w:sz w:val="24"/>
            <w:szCs w:val="24"/>
          </w:rPr>
          <w:t xml:space="preserve">However, </w:t>
        </w:r>
      </w:ins>
      <w:r w:rsidRPr="007B6906">
        <w:rPr>
          <w:rFonts w:ascii="Times New Roman" w:hAnsi="Times New Roman"/>
          <w:sz w:val="24"/>
          <w:szCs w:val="24"/>
        </w:rPr>
        <w:t xml:space="preserve">the </w:t>
      </w:r>
      <w:r w:rsidRPr="007B6906">
        <w:rPr>
          <w:rFonts w:ascii="Times New Roman" w:hAnsi="Times New Roman"/>
          <w:color w:val="008F51"/>
          <w:sz w:val="24"/>
          <w:szCs w:val="24"/>
        </w:rPr>
        <w:t>male/female ratio of road traffic deaths in the 15-24 year old age group from motor vehicle a</w:t>
      </w:r>
      <w:r w:rsidRPr="007B6906">
        <w:rPr>
          <w:rFonts w:ascii="Times New Roman" w:hAnsi="Times New Roman"/>
          <w:color w:val="008F51"/>
          <w:sz w:val="24"/>
          <w:szCs w:val="24"/>
        </w:rPr>
        <w:t>c</w:t>
      </w:r>
      <w:r w:rsidRPr="007B6906">
        <w:rPr>
          <w:rFonts w:ascii="Times New Roman" w:hAnsi="Times New Roman"/>
          <w:color w:val="008F51"/>
          <w:sz w:val="24"/>
          <w:szCs w:val="24"/>
        </w:rPr>
        <w:t>cidents decrease</w:t>
      </w:r>
      <w:ins w:id="204" w:author="Jon Minton" w:date="2014-10-26T21:05:00Z">
        <w:r w:rsidRPr="007B6906">
          <w:rPr>
            <w:rFonts w:ascii="Times New Roman" w:hAnsi="Times New Roman"/>
            <w:color w:val="008F51"/>
            <w:sz w:val="24"/>
            <w:szCs w:val="24"/>
          </w:rPr>
          <w:t>d</w:t>
        </w:r>
      </w:ins>
      <w:r w:rsidRPr="007B6906">
        <w:rPr>
          <w:rFonts w:ascii="Times New Roman" w:hAnsi="Times New Roman"/>
          <w:color w:val="008F51"/>
          <w:sz w:val="24"/>
          <w:szCs w:val="24"/>
        </w:rPr>
        <w:t xml:space="preserve"> steadily from 4.5 in 1950 to 2.5 in 2007 </w:t>
      </w:r>
      <w:ins w:id="205" w:author="Ian Webb" w:date="2014-10-27T23:02:00Z">
        <w:r w:rsidR="00920B15" w:rsidRPr="007B6906">
          <w:rPr>
            <w:rFonts w:ascii="Times New Roman" w:hAnsi="Times New Roman"/>
            <w:color w:val="008F51"/>
            <w:sz w:val="24"/>
            <w:szCs w:val="24"/>
          </w:rPr>
          <w:fldChar w:fldCharType="begin" w:fldLock="1"/>
        </w:r>
      </w:ins>
      <w:r w:rsidR="000740FB" w:rsidRPr="007B6906">
        <w:rPr>
          <w:rFonts w:ascii="Times New Roman" w:hAnsi="Times New Roman"/>
          <w:color w:val="008F51"/>
          <w:sz w:val="24"/>
          <w:szCs w:val="24"/>
        </w:rPr>
        <w:instrText>ADDIN CSL_CITATION { "citationItems" : [ { "id" : "ITEM-1", "itemData" : { "ISBN" : "9781493532148", "abstract" : "Health, United States, 2010 is the 34th report on the health status of the Nation and is submitted by the Secretary of the Department of Health and Human Services to the President and the Congress of the United States in compliance with Section 308 of the Public Health Service Act. This report was compiled by the Centers for Disease Control and Prevention's (CDC) National Center for Health Statistics (NCHS). The National Committee on Vital and Health Statistics served in a review capacity.", "author" : [ { "dropping-particle" : "", "family" : "Health", "given" : "U S Dept Health Human Services", "non-dropping-particle" : "", "parse-names" : false, "suffix" : "" } ], "id" : "ITEM-1", "issued" : { "date-parts" : [ [ "2013", "0" ] ] }, "page" : "566", "publisher" : "Centers for Disease Control and Prevention", "title" : "No Title", "type" : "book" }, "uris" : [ "http://www.mendeley.com/documents/?uuid=c1977d42-6f91-4f35-ad90-3dff5fbb7b55" ] } ], "mendeley" : { "previouslyFormattedCitation" : "(17)" }, "properties" : { "noteIndex" : 0 }, "schema" : "https://github.com/citation-style-language/schema/raw/master/csl-citation.json" }</w:instrText>
      </w:r>
      <w:r w:rsidR="00920B15" w:rsidRPr="007B6906">
        <w:rPr>
          <w:rFonts w:ascii="Times New Roman" w:hAnsi="Times New Roman"/>
          <w:color w:val="008F51"/>
          <w:sz w:val="24"/>
          <w:szCs w:val="24"/>
        </w:rPr>
        <w:fldChar w:fldCharType="separate"/>
      </w:r>
      <w:r w:rsidR="00920B15" w:rsidRPr="007B6906">
        <w:rPr>
          <w:rFonts w:ascii="Times New Roman" w:hAnsi="Times New Roman"/>
          <w:noProof/>
          <w:color w:val="008F51"/>
          <w:sz w:val="24"/>
          <w:szCs w:val="24"/>
        </w:rPr>
        <w:t>(17)</w:t>
      </w:r>
      <w:ins w:id="206" w:author="Ian Webb" w:date="2014-10-27T23:02:00Z">
        <w:r w:rsidR="00920B15" w:rsidRPr="007B6906">
          <w:rPr>
            <w:rFonts w:ascii="Times New Roman" w:hAnsi="Times New Roman"/>
            <w:color w:val="008F51"/>
            <w:sz w:val="24"/>
            <w:szCs w:val="24"/>
          </w:rPr>
          <w:fldChar w:fldCharType="end"/>
        </w:r>
      </w:ins>
      <w:r w:rsidRPr="007B6906">
        <w:rPr>
          <w:rFonts w:ascii="Times New Roman" w:hAnsi="Times New Roman"/>
          <w:color w:val="008F51"/>
          <w:sz w:val="24"/>
          <w:szCs w:val="24"/>
        </w:rPr>
        <w:t xml:space="preserve">. </w:t>
      </w:r>
      <w:ins w:id="207" w:author="Jon Minton" w:date="2014-10-26T21:05:00Z">
        <w:r w:rsidRPr="007B6906">
          <w:rPr>
            <w:rFonts w:ascii="Times New Roman" w:hAnsi="Times New Roman"/>
            <w:color w:val="008F51"/>
            <w:sz w:val="24"/>
            <w:szCs w:val="24"/>
          </w:rPr>
          <w:t xml:space="preserve">Therefore this does not </w:t>
        </w:r>
      </w:ins>
      <w:r w:rsidRPr="007B6906">
        <w:rPr>
          <w:rFonts w:ascii="Times New Roman" w:hAnsi="Times New Roman"/>
          <w:color w:val="008F51"/>
          <w:sz w:val="24"/>
          <w:szCs w:val="24"/>
        </w:rPr>
        <w:t xml:space="preserve">explain the increasing excess male mortality among 15-24 year olds over </w:t>
      </w:r>
      <w:ins w:id="208" w:author="Jon Minton" w:date="2014-10-26T21:06:00Z">
        <w:r w:rsidRPr="007B6906">
          <w:rPr>
            <w:rFonts w:ascii="Times New Roman" w:hAnsi="Times New Roman"/>
            <w:color w:val="008F51"/>
            <w:sz w:val="24"/>
            <w:szCs w:val="24"/>
          </w:rPr>
          <w:t>this period.</w:t>
        </w:r>
      </w:ins>
      <w:ins w:id="209" w:author="Danny Dorling" w:date="2014-10-29T17:25:00Z">
        <w:r w:rsidR="00B11E3F">
          <w:rPr>
            <w:rFonts w:ascii="Times New Roman" w:hAnsi="Times New Roman"/>
            <w:color w:val="008F51"/>
            <w:sz w:val="24"/>
            <w:szCs w:val="24"/>
          </w:rPr>
          <w:t xml:space="preserve"> A counter explanation is that childbirth became safer and safer for young women, and also less common for women as they had first children later and later.</w:t>
        </w:r>
      </w:ins>
    </w:p>
    <w:p w14:paraId="50287FFB"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Excess mortality for men was trimmed dramatically around 1995, perhaps indicating better times for men, or worse times for women, or both simultaneously. </w:t>
      </w:r>
    </w:p>
    <w:p w14:paraId="3CC29AD9" w14:textId="77777777" w:rsidR="00CB1907" w:rsidRPr="007B6906" w:rsidRDefault="00235145">
      <w:pPr>
        <w:pStyle w:val="PardfautA"/>
        <w:spacing w:line="480" w:lineRule="auto"/>
        <w:jc w:val="center"/>
        <w:rPr>
          <w:rFonts w:ascii="Times New Roman" w:eastAsia="Times New Roman" w:hAnsi="Times New Roman" w:cs="Times New Roman"/>
          <w:sz w:val="24"/>
          <w:szCs w:val="24"/>
        </w:rPr>
      </w:pPr>
      <w:r w:rsidRPr="007B6906">
        <w:rPr>
          <w:rFonts w:ascii="Times New Roman" w:hAnsi="Times New Roman"/>
          <w:sz w:val="24"/>
          <w:szCs w:val="24"/>
        </w:rPr>
        <w:t>[Figure 2 about here]</w:t>
      </w:r>
    </w:p>
    <w:p w14:paraId="10BB486F" w14:textId="77777777" w:rsidR="00CB1907" w:rsidRPr="007B6906" w:rsidRDefault="00235145">
      <w:pPr>
        <w:pStyle w:val="PardfautA"/>
        <w:spacing w:line="480" w:lineRule="auto"/>
        <w:rPr>
          <w:rFonts w:ascii="Times New Roman" w:eastAsia="Times New Roman Bold" w:hAnsi="Times New Roman" w:cs="Times New Roman"/>
          <w:sz w:val="24"/>
          <w:szCs w:val="24"/>
        </w:rPr>
      </w:pPr>
      <w:r w:rsidRPr="007B6906">
        <w:rPr>
          <w:rFonts w:ascii="Times New Roman" w:hAnsi="Times New Roman" w:cs="Times New Roman"/>
          <w:sz w:val="24"/>
          <w:szCs w:val="24"/>
        </w:rPr>
        <w:t>The ‘Bathtub curves’ shown in Figure 2 illustrate how two vertical slices from the contour maps can be displayed to show the ratio of male to female mortality by age. These can be taken at any of the years from the period of available data (1933 to 2010). For illustration, Figure 2 displays two years: 1933 and 2010. From these two cross sections, it is clear that the male / female mortality r</w:t>
      </w:r>
      <w:r w:rsidRPr="007B6906">
        <w:rPr>
          <w:rFonts w:ascii="Times New Roman" w:hAnsi="Times New Roman" w:cs="Times New Roman"/>
          <w:sz w:val="24"/>
          <w:szCs w:val="24"/>
        </w:rPr>
        <w:t>a</w:t>
      </w:r>
      <w:r w:rsidRPr="007B6906">
        <w:rPr>
          <w:rFonts w:ascii="Times New Roman" w:hAnsi="Times New Roman" w:cs="Times New Roman"/>
          <w:sz w:val="24"/>
          <w:szCs w:val="24"/>
        </w:rPr>
        <w:t>tio is different in 1933 compared to 2010. At most age groups the ratio is fairly stable, but for younger men and women, from 15 to 25 years of age, there is a large ‘hump’ of excess male morta</w:t>
      </w:r>
      <w:r w:rsidRPr="007B6906">
        <w:rPr>
          <w:rFonts w:ascii="Times New Roman" w:hAnsi="Times New Roman" w:cs="Times New Roman"/>
          <w:sz w:val="24"/>
          <w:szCs w:val="24"/>
        </w:rPr>
        <w:t>l</w:t>
      </w:r>
      <w:r w:rsidRPr="007B6906">
        <w:rPr>
          <w:rFonts w:ascii="Times New Roman" w:hAnsi="Times New Roman" w:cs="Times New Roman"/>
          <w:sz w:val="24"/>
          <w:szCs w:val="24"/>
        </w:rPr>
        <w:t xml:space="preserve">ity compared to female mortality visible in 2010. This ‘hump’ is not apparent in the curve for 1933. </w:t>
      </w:r>
    </w:p>
    <w:p w14:paraId="7BD67661" w14:textId="77777777" w:rsidR="00CB1907" w:rsidRPr="007B6906" w:rsidRDefault="00235145">
      <w:pPr>
        <w:pStyle w:val="PardfautA"/>
        <w:spacing w:line="480" w:lineRule="auto"/>
        <w:jc w:val="center"/>
        <w:rPr>
          <w:rFonts w:ascii="Times New Roman" w:eastAsia="Times New Roman" w:hAnsi="Times New Roman" w:cs="Times New Roman"/>
          <w:sz w:val="24"/>
          <w:szCs w:val="24"/>
        </w:rPr>
      </w:pPr>
      <w:r w:rsidRPr="007B6906">
        <w:rPr>
          <w:rFonts w:ascii="Times New Roman" w:hAnsi="Times New Roman"/>
          <w:sz w:val="24"/>
          <w:szCs w:val="24"/>
        </w:rPr>
        <w:t>[Figure 3 about here]</w:t>
      </w:r>
    </w:p>
    <w:p w14:paraId="6D885FF2" w14:textId="7E4B4FC8" w:rsidR="00CB1907" w:rsidRPr="007B6906" w:rsidRDefault="00235145">
      <w:pPr>
        <w:pStyle w:val="PardfautA"/>
        <w:spacing w:line="480" w:lineRule="auto"/>
        <w:rPr>
          <w:rFonts w:ascii="Times New Roman" w:eastAsia="Times New Roman" w:hAnsi="Times New Roman" w:cs="Times New Roman"/>
          <w:color w:val="659C34"/>
          <w:sz w:val="24"/>
          <w:szCs w:val="24"/>
        </w:rPr>
      </w:pPr>
      <w:r w:rsidRPr="007B6906">
        <w:rPr>
          <w:rFonts w:ascii="Times New Roman" w:hAnsi="Times New Roman" w:cs="Times New Roman"/>
          <w:sz w:val="24"/>
          <w:szCs w:val="24"/>
        </w:rPr>
        <w:t>The excess contour plots in Figure 3 show how the USA compares to other rich developed nations including Canada, Great Britain and Northern Ireland, West Germany, France, Japan and the Net</w:t>
      </w:r>
      <w:r w:rsidRPr="007B6906">
        <w:rPr>
          <w:rFonts w:ascii="Times New Roman" w:hAnsi="Times New Roman" w:cs="Times New Roman"/>
          <w:sz w:val="24"/>
          <w:szCs w:val="24"/>
        </w:rPr>
        <w:t>h</w:t>
      </w:r>
      <w:r w:rsidRPr="007B6906">
        <w:rPr>
          <w:rFonts w:ascii="Times New Roman" w:hAnsi="Times New Roman" w:cs="Times New Roman"/>
          <w:sz w:val="24"/>
          <w:szCs w:val="24"/>
        </w:rPr>
        <w:t xml:space="preserve">erlands. </w:t>
      </w:r>
      <w:r w:rsidRPr="007B6906">
        <w:rPr>
          <w:rFonts w:ascii="Times New Roman" w:hAnsi="Times New Roman"/>
          <w:sz w:val="24"/>
          <w:szCs w:val="24"/>
        </w:rPr>
        <w:t xml:space="preserve">Looking at a comparable contour plot for Canada, there is support for these ideas. Canadian </w:t>
      </w:r>
      <w:r w:rsidRPr="007B6906">
        <w:rPr>
          <w:rFonts w:ascii="Times New Roman" w:hAnsi="Times New Roman"/>
          <w:sz w:val="24"/>
          <w:szCs w:val="24"/>
        </w:rPr>
        <w:lastRenderedPageBreak/>
        <w:t>men would have been similarly affected by AIDS deaths and therapy</w:t>
      </w:r>
      <w:ins w:id="210" w:author="Danny Dorling" w:date="2014-10-29T17:26:00Z">
        <w:r w:rsidR="00B11E3F">
          <w:rPr>
            <w:rFonts w:ascii="Times New Roman" w:hAnsi="Times New Roman"/>
            <w:sz w:val="24"/>
            <w:szCs w:val="24"/>
          </w:rPr>
          <w:t>, and by economic recession</w:t>
        </w:r>
      </w:ins>
      <w:r w:rsidRPr="007B6906">
        <w:rPr>
          <w:rFonts w:ascii="Times New Roman" w:hAnsi="Times New Roman"/>
          <w:sz w:val="24"/>
          <w:szCs w:val="24"/>
        </w:rPr>
        <w:t xml:space="preserve"> but not as much by the wars. </w:t>
      </w:r>
      <w:ins w:id="211" w:author="Ian Webb" w:date="2014-10-27T23:04:00Z">
        <w:r w:rsidR="00920B15" w:rsidRPr="007B6906">
          <w:rPr>
            <w:rFonts w:ascii="Times New Roman" w:hAnsi="Times New Roman"/>
            <w:color w:val="659C34"/>
            <w:sz w:val="24"/>
            <w:szCs w:val="24"/>
          </w:rPr>
          <w:t>??</w:t>
        </w:r>
      </w:ins>
    </w:p>
    <w:p w14:paraId="23D5B8BB"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While excess male mortality in the USA drops off for most men after 1998, the excess male morta</w:t>
      </w:r>
      <w:r w:rsidRPr="007B6906">
        <w:rPr>
          <w:rFonts w:ascii="Times New Roman" w:hAnsi="Times New Roman"/>
          <w:sz w:val="24"/>
          <w:szCs w:val="24"/>
        </w:rPr>
        <w:t>l</w:t>
      </w:r>
      <w:r w:rsidRPr="007B6906">
        <w:rPr>
          <w:rFonts w:ascii="Times New Roman" w:hAnsi="Times New Roman"/>
          <w:sz w:val="24"/>
          <w:szCs w:val="24"/>
        </w:rPr>
        <w:t>ity continued for men who were 49 years old in 2005. This is evident by observing the continuation of the darker pink ‘plume' for 49 year olds on the USA contour map. </w:t>
      </w:r>
      <w:ins w:id="212" w:author="Ian Webb" w:date="2014-10-27T23:04:00Z">
        <w:r w:rsidR="00920B15" w:rsidRPr="007B6906">
          <w:rPr>
            <w:rFonts w:ascii="Times New Roman" w:hAnsi="Times New Roman"/>
            <w:sz w:val="24"/>
            <w:szCs w:val="24"/>
          </w:rPr>
          <w:t>??</w:t>
        </w:r>
      </w:ins>
      <w:r w:rsidRPr="007B6906">
        <w:rPr>
          <w:rFonts w:ascii="Times New Roman" w:hAnsi="Times New Roman"/>
          <w:color w:val="4E8F00"/>
          <w:sz w:val="24"/>
          <w:szCs w:val="24"/>
        </w:rPr>
        <w:t xml:space="preserve"> </w:t>
      </w:r>
      <w:r w:rsidRPr="007B6906">
        <w:rPr>
          <w:rFonts w:ascii="Times New Roman" w:hAnsi="Times New Roman"/>
          <w:sz w:val="24"/>
          <w:szCs w:val="24"/>
        </w:rPr>
        <w:t>These men would have been born in 1956, the year after the US began its involvement in the war (although the main i</w:t>
      </w:r>
      <w:r w:rsidRPr="007B6906">
        <w:rPr>
          <w:rFonts w:ascii="Times New Roman" w:hAnsi="Times New Roman"/>
          <w:sz w:val="24"/>
          <w:szCs w:val="24"/>
        </w:rPr>
        <w:t>n</w:t>
      </w:r>
      <w:r w:rsidRPr="007B6906">
        <w:rPr>
          <w:rFonts w:ascii="Times New Roman" w:hAnsi="Times New Roman"/>
          <w:sz w:val="24"/>
          <w:szCs w:val="24"/>
        </w:rPr>
        <w:t xml:space="preserve">volvement was from 1965 to 1973) </w:t>
      </w:r>
      <w:ins w:id="213" w:author="Ian Webb" w:date="2014-10-27T23:05:00Z">
        <w:r w:rsidR="00920B15"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"URL" : "http://news.bbc.co.uk/1/shared/spl/hi/asia_pac/05/vietnam_war/html/introduction.stm", "accessed" : { "date-parts" : [ [ "2014", "10", "27" ] ] }, "id" : "ITEM-1", "issued" : { "date-parts" : [ [ "0" ] ] }, "title" : "BBC NEWS", "type" : "webpage" }, "uris" : [ "http://www.mendeley.com/documents/?uuid=ed6f58ac-d328-4961-9922-d1353ca0daa3" ] } ], "mendeley" : { "previouslyFormattedCitation" : "(19)"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920B15" w:rsidRPr="007B6906">
        <w:rPr>
          <w:rFonts w:ascii="Times New Roman" w:hAnsi="Times New Roman"/>
          <w:noProof/>
          <w:sz w:val="24"/>
          <w:szCs w:val="24"/>
        </w:rPr>
        <w:t>(19)</w:t>
      </w:r>
      <w:ins w:id="214" w:author="Ian Webb" w:date="2014-10-27T23:05:00Z">
        <w:r w:rsidR="00920B15" w:rsidRPr="007B6906">
          <w:rPr>
            <w:rFonts w:ascii="Times New Roman" w:hAnsi="Times New Roman"/>
            <w:sz w:val="24"/>
            <w:szCs w:val="24"/>
          </w:rPr>
          <w:fldChar w:fldCharType="end"/>
        </w:r>
      </w:ins>
      <w:r w:rsidRPr="007B6906">
        <w:rPr>
          <w:rFonts w:ascii="Times New Roman" w:hAnsi="Times New Roman"/>
          <w:sz w:val="24"/>
          <w:szCs w:val="24"/>
        </w:rPr>
        <w:t>.  </w:t>
      </w:r>
    </w:p>
    <w:p w14:paraId="591CB479" w14:textId="06B4720F" w:rsidR="00CB1907" w:rsidRPr="007B6906" w:rsidDel="009524D0" w:rsidRDefault="00235145">
      <w:pPr>
        <w:pStyle w:val="PardfautA"/>
        <w:spacing w:line="480" w:lineRule="auto"/>
        <w:rPr>
          <w:del w:id="215" w:author="Jon Minton" w:date="2014-10-30T11:57:00Z"/>
          <w:rFonts w:ascii="Times New Roman" w:eastAsia="Times New Roman" w:hAnsi="Times New Roman" w:cs="Times New Roman"/>
          <w:sz w:val="24"/>
          <w:szCs w:val="24"/>
        </w:rPr>
      </w:pPr>
      <w:r w:rsidRPr="007B6906">
        <w:rPr>
          <w:rFonts w:ascii="Times New Roman" w:hAnsi="Times New Roman"/>
          <w:sz w:val="24"/>
          <w:szCs w:val="24"/>
        </w:rPr>
        <w:t>Looking at those men who were 19 (the average of participants in the Vietnam war) in 1965, there is evidence of male excess mortality during the war. Comparing other rich market democracies, the triangular plume is not as evident. If anything, in Great Britain/N. Ireland, there is a kind of a tria</w:t>
      </w:r>
      <w:r w:rsidRPr="007B6906">
        <w:rPr>
          <w:rFonts w:ascii="Times New Roman" w:hAnsi="Times New Roman"/>
          <w:sz w:val="24"/>
          <w:szCs w:val="24"/>
        </w:rPr>
        <w:t>n</w:t>
      </w:r>
      <w:r w:rsidRPr="007B6906">
        <w:rPr>
          <w:rFonts w:ascii="Times New Roman" w:hAnsi="Times New Roman"/>
          <w:sz w:val="24"/>
          <w:szCs w:val="24"/>
        </w:rPr>
        <w:t xml:space="preserve">gular plume but it occurs later than would be explained by AIDS deaths. It appears after 1990 and doesn’t drop off the way the one in the USA does. The Netherlands contrasts with the USA in that the 15-24 year old age group excess male mortality trend is the reverse of that in the USA: over time the ratio seems to lessen for15-25 year olds from the period from 1950 to 2010. </w:t>
      </w:r>
      <w:r w:rsidRPr="007B6906">
        <w:rPr>
          <w:rFonts w:ascii="Times New Roman" w:eastAsia="Times New Roman" w:hAnsi="Times New Roman" w:cs="Times New Roman"/>
          <w:sz w:val="24"/>
          <w:szCs w:val="24"/>
        </w:rPr>
        <w:br/>
      </w:r>
      <w:r w:rsidRPr="007B6906">
        <w:rPr>
          <w:rFonts w:ascii="Times New Roman" w:hAnsi="Times New Roman"/>
          <w:b/>
          <w:bCs/>
          <w:color w:val="499BC9"/>
          <w:sz w:val="24"/>
          <w:szCs w:val="24"/>
          <w:u w:color="499BC9"/>
        </w:rPr>
        <w:t>Discussion</w:t>
      </w:r>
      <w:r w:rsidRPr="007B6906">
        <w:rPr>
          <w:rFonts w:ascii="Times New Roman" w:hAnsi="Times New Roman"/>
          <w:b/>
          <w:bCs/>
          <w:color w:val="499BC9"/>
          <w:sz w:val="24"/>
          <w:szCs w:val="24"/>
          <w:u w:color="499BC9"/>
        </w:rPr>
        <w:br/>
      </w:r>
      <w:r w:rsidRPr="007B6906">
        <w:rPr>
          <w:rFonts w:ascii="Times New Roman" w:hAnsi="Times New Roman" w:cs="Times New Roman"/>
          <w:sz w:val="24"/>
          <w:szCs w:val="24"/>
        </w:rPr>
        <w:t xml:space="preserve">During </w:t>
      </w:r>
      <w:r w:rsidRPr="007B6906">
        <w:rPr>
          <w:rFonts w:ascii="Times New Roman" w:hAnsi="Times New Roman"/>
          <w:sz w:val="24"/>
          <w:szCs w:val="24"/>
        </w:rPr>
        <w:t>the period from 1933 to 2010 differences in male versus female life expectancy emerged, most notably among younger men ages 15-25, but also among older men who were born around 1918 and 1961. </w:t>
      </w:r>
    </w:p>
    <w:p w14:paraId="3D447E4B" w14:textId="0C0F4093" w:rsidR="00CB1907" w:rsidRPr="007B6906" w:rsidRDefault="00235145">
      <w:pPr>
        <w:pStyle w:val="PardfautA"/>
        <w:spacing w:line="480" w:lineRule="auto"/>
        <w:rPr>
          <w:rFonts w:ascii="Times New Roman" w:eastAsia="Times New Roman" w:hAnsi="Times New Roman" w:cs="Times New Roman"/>
          <w:sz w:val="24"/>
          <w:szCs w:val="24"/>
        </w:rPr>
      </w:pPr>
      <w:commentRangeStart w:id="216"/>
      <w:r w:rsidRPr="007B6906">
        <w:rPr>
          <w:rFonts w:ascii="Times New Roman" w:hAnsi="Times New Roman"/>
          <w:sz w:val="24"/>
          <w:szCs w:val="24"/>
        </w:rPr>
        <w:t xml:space="preserve">There are at least </w:t>
      </w:r>
      <w:del w:id="217" w:author="Jon Minton" w:date="2014-10-30T11:57:00Z">
        <w:r w:rsidRPr="007B6906" w:rsidDel="009524D0">
          <w:rPr>
            <w:rFonts w:ascii="Times New Roman" w:hAnsi="Times New Roman"/>
            <w:sz w:val="24"/>
            <w:szCs w:val="24"/>
          </w:rPr>
          <w:delText xml:space="preserve">5 </w:delText>
        </w:r>
      </w:del>
      <w:ins w:id="218" w:author="Jon Minton" w:date="2014-10-30T11:57:00Z">
        <w:r w:rsidR="009524D0">
          <w:rPr>
            <w:rFonts w:ascii="Times New Roman" w:hAnsi="Times New Roman"/>
            <w:sz w:val="24"/>
            <w:szCs w:val="24"/>
          </w:rPr>
          <w:t>five</w:t>
        </w:r>
        <w:r w:rsidR="009524D0" w:rsidRPr="007B6906">
          <w:rPr>
            <w:rFonts w:ascii="Times New Roman" w:hAnsi="Times New Roman"/>
            <w:sz w:val="24"/>
            <w:szCs w:val="24"/>
          </w:rPr>
          <w:t xml:space="preserve"> </w:t>
        </w:r>
      </w:ins>
      <w:r w:rsidRPr="007B6906">
        <w:rPr>
          <w:rFonts w:ascii="Times New Roman" w:hAnsi="Times New Roman"/>
          <w:sz w:val="24"/>
          <w:szCs w:val="24"/>
        </w:rPr>
        <w:t>possible hypotheses that could explain this excess male mortality</w:t>
      </w:r>
      <w:ins w:id="219" w:author="Jon Minton" w:date="2014-10-30T11:57:00Z">
        <w:r w:rsidR="009524D0">
          <w:rPr>
            <w:rFonts w:ascii="Times New Roman" w:hAnsi="Times New Roman"/>
            <w:sz w:val="24"/>
            <w:szCs w:val="24"/>
          </w:rPr>
          <w:t>. These will now be discussed in turn.</w:t>
        </w:r>
      </w:ins>
    </w:p>
    <w:p w14:paraId="07ADD226" w14:textId="11DF8056" w:rsidR="00CB1907" w:rsidRPr="007B6906" w:rsidRDefault="00235145">
      <w:pPr>
        <w:pStyle w:val="PardfautA"/>
        <w:spacing w:line="480" w:lineRule="auto"/>
        <w:rPr>
          <w:rFonts w:ascii="Times New Roman" w:eastAsia="Times New Roman" w:hAnsi="Times New Roman" w:cs="Times New Roman"/>
          <w:sz w:val="24"/>
          <w:szCs w:val="24"/>
        </w:rPr>
      </w:pPr>
      <w:del w:id="220" w:author="Jon Minton" w:date="2014-10-30T11:58:00Z">
        <w:r w:rsidRPr="007B6906" w:rsidDel="009524D0">
          <w:rPr>
            <w:rFonts w:ascii="Times New Roman" w:hAnsi="Times New Roman"/>
            <w:sz w:val="24"/>
            <w:szCs w:val="24"/>
          </w:rPr>
          <w:delText xml:space="preserve">1. </w:delText>
        </w:r>
      </w:del>
      <w:ins w:id="221" w:author="Jon Minton" w:date="2014-10-30T11:58:00Z">
        <w:r w:rsidR="009524D0">
          <w:rPr>
            <w:rFonts w:ascii="Times New Roman" w:hAnsi="Times New Roman"/>
            <w:sz w:val="24"/>
            <w:szCs w:val="24"/>
          </w:rPr>
          <w:t xml:space="preserve">Firstly, it could be that those born during, and who participate in, major conflicts such as wars experience worsening health, translating as higher mortality rates as they age. </w:t>
        </w:r>
      </w:ins>
      <w:ins w:id="222" w:author="Jon Minton" w:date="2014-10-30T12:03:00Z">
        <w:r w:rsidR="009524D0">
          <w:rPr>
            <w:rFonts w:ascii="Times New Roman" w:hAnsi="Times New Roman"/>
            <w:sz w:val="24"/>
            <w:szCs w:val="24"/>
          </w:rPr>
          <w:t xml:space="preserve">Exposure to adverse events at or prior to birth was </w:t>
        </w:r>
        <w:proofErr w:type="spellStart"/>
        <w:r w:rsidR="009524D0">
          <w:rPr>
            <w:rFonts w:ascii="Times New Roman" w:hAnsi="Times New Roman"/>
            <w:sz w:val="24"/>
            <w:szCs w:val="24"/>
          </w:rPr>
          <w:t>hypothesised</w:t>
        </w:r>
        <w:proofErr w:type="spellEnd"/>
        <w:r w:rsidR="009524D0">
          <w:rPr>
            <w:rFonts w:ascii="Times New Roman" w:hAnsi="Times New Roman"/>
            <w:sz w:val="24"/>
            <w:szCs w:val="24"/>
          </w:rPr>
          <w:t xml:space="preserve"> by Barker as an important determinant of poor health in later years</w:t>
        </w:r>
      </w:ins>
      <w:ins w:id="223" w:author="Jon Minton" w:date="2014-10-30T12:04:00Z">
        <w:r w:rsidR="009524D0">
          <w:rPr>
            <w:rFonts w:ascii="Times New Roman" w:hAnsi="Times New Roman"/>
            <w:sz w:val="24"/>
            <w:szCs w:val="24"/>
          </w:rPr>
          <w:t>; in demography such affects are known as cohort effects</w:t>
        </w:r>
      </w:ins>
      <w:ins w:id="224" w:author="Jon Minton" w:date="2014-10-30T12:03:00Z">
        <w:r w:rsidR="009524D0">
          <w:rPr>
            <w:rFonts w:ascii="Times New Roman" w:hAnsi="Times New Roman"/>
            <w:sz w:val="24"/>
            <w:szCs w:val="24"/>
          </w:rPr>
          <w:t xml:space="preserve">. </w:t>
        </w:r>
      </w:ins>
      <w:ins w:id="225" w:author="Jon Minton" w:date="2014-10-30T11:58:00Z">
        <w:r w:rsidR="009524D0">
          <w:rPr>
            <w:rFonts w:ascii="Times New Roman" w:hAnsi="Times New Roman"/>
            <w:sz w:val="24"/>
            <w:szCs w:val="24"/>
          </w:rPr>
          <w:t>In the contour maps it is usua</w:t>
        </w:r>
        <w:r w:rsidR="009524D0">
          <w:rPr>
            <w:rFonts w:ascii="Times New Roman" w:hAnsi="Times New Roman"/>
            <w:sz w:val="24"/>
            <w:szCs w:val="24"/>
          </w:rPr>
          <w:t>l</w:t>
        </w:r>
        <w:r w:rsidR="009524D0">
          <w:rPr>
            <w:rFonts w:ascii="Times New Roman" w:hAnsi="Times New Roman"/>
            <w:sz w:val="24"/>
            <w:szCs w:val="24"/>
          </w:rPr>
          <w:t xml:space="preserve">ly fairly straightforward to identify </w:t>
        </w:r>
      </w:ins>
      <w:ins w:id="226" w:author="Jon Minton" w:date="2014-10-30T12:05:00Z">
        <w:r w:rsidR="009524D0">
          <w:rPr>
            <w:rFonts w:ascii="Times New Roman" w:hAnsi="Times New Roman"/>
            <w:sz w:val="24"/>
            <w:szCs w:val="24"/>
          </w:rPr>
          <w:t>cohorts affected at birth</w:t>
        </w:r>
      </w:ins>
      <w:ins w:id="227" w:author="Jon Minton" w:date="2014-10-30T11:58:00Z">
        <w:r w:rsidR="009524D0">
          <w:rPr>
            <w:rFonts w:ascii="Times New Roman" w:hAnsi="Times New Roman"/>
            <w:sz w:val="24"/>
            <w:szCs w:val="24"/>
          </w:rPr>
          <w:t xml:space="preserve">, as mortality rates for them are </w:t>
        </w:r>
        <w:proofErr w:type="spellStart"/>
        <w:r w:rsidR="009524D0">
          <w:rPr>
            <w:rFonts w:ascii="Times New Roman" w:hAnsi="Times New Roman"/>
            <w:sz w:val="24"/>
            <w:szCs w:val="24"/>
          </w:rPr>
          <w:t>n</w:t>
        </w:r>
        <w:r w:rsidR="009524D0">
          <w:rPr>
            <w:rFonts w:ascii="Times New Roman" w:hAnsi="Times New Roman"/>
            <w:sz w:val="24"/>
            <w:szCs w:val="24"/>
          </w:rPr>
          <w:t>o</w:t>
        </w:r>
        <w:r w:rsidR="009524D0">
          <w:rPr>
            <w:rFonts w:ascii="Times New Roman" w:hAnsi="Times New Roman"/>
            <w:sz w:val="24"/>
            <w:szCs w:val="24"/>
          </w:rPr>
          <w:t>ticably</w:t>
        </w:r>
        <w:proofErr w:type="spellEnd"/>
        <w:r w:rsidR="009524D0">
          <w:rPr>
            <w:rFonts w:ascii="Times New Roman" w:hAnsi="Times New Roman"/>
            <w:sz w:val="24"/>
            <w:szCs w:val="24"/>
          </w:rPr>
          <w:t xml:space="preserve"> different to </w:t>
        </w:r>
        <w:proofErr w:type="spellStart"/>
        <w:r w:rsidR="009524D0">
          <w:rPr>
            <w:rFonts w:ascii="Times New Roman" w:hAnsi="Times New Roman"/>
            <w:sz w:val="24"/>
            <w:szCs w:val="24"/>
          </w:rPr>
          <w:t>neighbouring</w:t>
        </w:r>
        <w:proofErr w:type="spellEnd"/>
        <w:r w:rsidR="009524D0">
          <w:rPr>
            <w:rFonts w:ascii="Times New Roman" w:hAnsi="Times New Roman"/>
            <w:sz w:val="24"/>
            <w:szCs w:val="24"/>
          </w:rPr>
          <w:t xml:space="preserve"> contours. </w:t>
        </w:r>
      </w:ins>
      <w:del w:id="228" w:author="Jon Minton" w:date="2014-10-30T12:07:00Z">
        <w:r w:rsidRPr="007B6906" w:rsidDel="00120D0A">
          <w:rPr>
            <w:rFonts w:ascii="Times New Roman" w:hAnsi="Times New Roman"/>
            <w:sz w:val="24"/>
            <w:szCs w:val="24"/>
          </w:rPr>
          <w:delText xml:space="preserve">This work and previous work hints at a war effect (in </w:delText>
        </w:r>
        <w:r w:rsidRPr="007B6906" w:rsidDel="00120D0A">
          <w:rPr>
            <w:rFonts w:ascii="Times New Roman" w:hAnsi="Times New Roman"/>
            <w:sz w:val="24"/>
            <w:szCs w:val="24"/>
          </w:rPr>
          <w:lastRenderedPageBreak/>
          <w:delText>line with Barker effect but more specific to wars = Mi</w:delText>
        </w:r>
        <w:r w:rsidRPr="007B6906" w:rsidDel="00120D0A">
          <w:rPr>
            <w:rFonts w:ascii="Times New Roman" w:hAnsi="Times New Roman"/>
            <w:sz w:val="24"/>
            <w:szCs w:val="24"/>
          </w:rPr>
          <w:delText>n</w:delText>
        </w:r>
        <w:r w:rsidRPr="007B6906" w:rsidDel="00120D0A">
          <w:rPr>
            <w:rFonts w:ascii="Times New Roman" w:hAnsi="Times New Roman"/>
            <w:sz w:val="24"/>
            <w:szCs w:val="24"/>
          </w:rPr>
          <w:delText>ton effect :) affecting both those born during a major conflict and those who participate, not only during the conflict but also potentially throug</w:delText>
        </w:r>
        <w:r w:rsidRPr="007B6906" w:rsidDel="00120D0A">
          <w:rPr>
            <w:rFonts w:ascii="Times New Roman" w:hAnsi="Times New Roman"/>
            <w:sz w:val="24"/>
            <w:szCs w:val="24"/>
          </w:rPr>
          <w:delText>h</w:delText>
        </w:r>
        <w:r w:rsidRPr="007B6906" w:rsidDel="00120D0A">
          <w:rPr>
            <w:rFonts w:ascii="Times New Roman" w:hAnsi="Times New Roman"/>
            <w:sz w:val="24"/>
            <w:szCs w:val="24"/>
          </w:rPr>
          <w:delText xml:space="preserve">out their lives </w:delText>
        </w:r>
      </w:del>
      <w:ins w:id="229" w:author="Ian Webb" w:date="2014-10-27T23:05:00Z">
        <w:r w:rsidR="00920B15"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"author" : [ { "dropping-particle" : "", "family" : "Marmar", "given" : "Charles R", "non-dropping-particle" : "", "parse-names" : false, "suffix" : "" } ], "container-title" : "nytimes.com", "id" : "ITEM-1", "issued" : { "date-parts" : [ [ "0" ] ] }, "title" : "Combat Stress Among Veterans Is Found to Persist Since Vietnam", "type" : "article" }, "uris" : [ "http://www.mendeley.com/documents/?uuid=6bfb9013-085d-448e-8d23-503efd1b1cae" ] } ], "mendeley" : { "previouslyFormattedCitation" : "(20)"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920B15" w:rsidRPr="007B6906">
        <w:rPr>
          <w:rFonts w:ascii="Times New Roman" w:hAnsi="Times New Roman"/>
          <w:noProof/>
          <w:sz w:val="24"/>
          <w:szCs w:val="24"/>
        </w:rPr>
        <w:t>(20)</w:t>
      </w:r>
      <w:ins w:id="230" w:author="Ian Webb" w:date="2014-10-27T23:05:00Z">
        <w:r w:rsidR="00920B15" w:rsidRPr="007B6906">
          <w:rPr>
            <w:rFonts w:ascii="Times New Roman" w:hAnsi="Times New Roman"/>
            <w:sz w:val="24"/>
            <w:szCs w:val="24"/>
          </w:rPr>
          <w:fldChar w:fldCharType="end"/>
        </w:r>
        <w:del w:id="231" w:author="Jon Minton" w:date="2014-10-30T12:08:00Z">
          <w:r w:rsidR="00920B15" w:rsidRPr="007B6906" w:rsidDel="00120D0A">
            <w:rPr>
              <w:rFonts w:ascii="Times New Roman" w:hAnsi="Times New Roman"/>
              <w:sz w:val="24"/>
              <w:szCs w:val="24"/>
            </w:rPr>
            <w:delText>.</w:delText>
          </w:r>
        </w:del>
      </w:ins>
      <w:r w:rsidRPr="007B6906">
        <w:rPr>
          <w:rFonts w:ascii="Times New Roman" w:eastAsia="Times New Roman" w:hAnsi="Times New Roman" w:cs="Times New Roman"/>
          <w:sz w:val="24"/>
          <w:szCs w:val="24"/>
        </w:rPr>
        <w:br/>
      </w:r>
      <w:del w:id="232" w:author="Jon Minton" w:date="2014-10-30T12:08:00Z">
        <w:r w:rsidRPr="007B6906" w:rsidDel="00120D0A">
          <w:rPr>
            <w:rFonts w:ascii="Times New Roman" w:hAnsi="Times New Roman"/>
            <w:sz w:val="24"/>
            <w:szCs w:val="24"/>
          </w:rPr>
          <w:delText>2.</w:delText>
        </w:r>
      </w:del>
      <w:ins w:id="233" w:author="Jon Minton" w:date="2014-10-30T12:08:00Z">
        <w:r w:rsidR="00120D0A">
          <w:rPr>
            <w:rFonts w:ascii="Times New Roman" w:hAnsi="Times New Roman"/>
            <w:sz w:val="24"/>
            <w:szCs w:val="24"/>
          </w:rPr>
          <w:t xml:space="preserve">Secondly, changes in smoking </w:t>
        </w:r>
        <w:proofErr w:type="spellStart"/>
        <w:r w:rsidR="00120D0A">
          <w:rPr>
            <w:rFonts w:ascii="Times New Roman" w:hAnsi="Times New Roman"/>
            <w:sz w:val="24"/>
            <w:szCs w:val="24"/>
          </w:rPr>
          <w:t>behaviour</w:t>
        </w:r>
        <w:proofErr w:type="spellEnd"/>
        <w:r w:rsidR="00120D0A">
          <w:rPr>
            <w:rFonts w:ascii="Times New Roman" w:hAnsi="Times New Roman"/>
            <w:sz w:val="24"/>
            <w:szCs w:val="24"/>
          </w:rPr>
          <w:t xml:space="preserve"> could help explain the differences </w:t>
        </w:r>
      </w:ins>
      <w:del w:id="234" w:author="Jon Minton" w:date="2014-10-30T12:08:00Z">
        <w:r w:rsidRPr="007B6906" w:rsidDel="00120D0A">
          <w:rPr>
            <w:rFonts w:ascii="Times New Roman" w:hAnsi="Times New Roman"/>
            <w:sz w:val="24"/>
            <w:szCs w:val="24"/>
          </w:rPr>
          <w:delText xml:space="preserve"> </w:delText>
        </w:r>
      </w:del>
      <w:del w:id="235" w:author="Jon Minton" w:date="2014-10-30T12:09:00Z">
        <w:r w:rsidRPr="007B6906" w:rsidDel="00120D0A">
          <w:rPr>
            <w:rFonts w:ascii="Times New Roman" w:hAnsi="Times New Roman"/>
            <w:sz w:val="24"/>
            <w:szCs w:val="24"/>
          </w:rPr>
          <w:delText>The increased diffe</w:delText>
        </w:r>
        <w:r w:rsidRPr="007B6906" w:rsidDel="00120D0A">
          <w:rPr>
            <w:rFonts w:ascii="Times New Roman" w:hAnsi="Times New Roman"/>
            <w:sz w:val="24"/>
            <w:szCs w:val="24"/>
          </w:rPr>
          <w:delText>r</w:delText>
        </w:r>
        <w:r w:rsidRPr="007B6906" w:rsidDel="00120D0A">
          <w:rPr>
            <w:rFonts w:ascii="Times New Roman" w:hAnsi="Times New Roman"/>
            <w:sz w:val="24"/>
            <w:szCs w:val="24"/>
          </w:rPr>
          <w:delText xml:space="preserve">ence </w:delText>
        </w:r>
      </w:del>
      <w:r w:rsidRPr="007B6906">
        <w:rPr>
          <w:rFonts w:ascii="Times New Roman" w:hAnsi="Times New Roman"/>
          <w:sz w:val="24"/>
          <w:szCs w:val="24"/>
        </w:rPr>
        <w:t>among 60 year olds</w:t>
      </w:r>
      <w:ins w:id="236" w:author="Jon Minton" w:date="2014-10-30T12:09:00Z">
        <w:r w:rsidR="00120D0A">
          <w:rPr>
            <w:rFonts w:ascii="Times New Roman" w:hAnsi="Times New Roman"/>
            <w:sz w:val="24"/>
            <w:szCs w:val="24"/>
          </w:rPr>
          <w:t>,</w:t>
        </w:r>
      </w:ins>
      <w:r w:rsidRPr="007B6906">
        <w:rPr>
          <w:rFonts w:ascii="Times New Roman" w:hAnsi="Times New Roman"/>
          <w:sz w:val="24"/>
          <w:szCs w:val="24"/>
        </w:rPr>
        <w:t xml:space="preserve"> which </w:t>
      </w:r>
      <w:del w:id="237" w:author="Jon Minton" w:date="2014-10-30T12:09:00Z">
        <w:r w:rsidRPr="007B6906" w:rsidDel="00120D0A">
          <w:rPr>
            <w:rFonts w:ascii="Times New Roman" w:hAnsi="Times New Roman"/>
            <w:sz w:val="24"/>
            <w:szCs w:val="24"/>
          </w:rPr>
          <w:delText xml:space="preserve">appears </w:delText>
        </w:r>
      </w:del>
      <w:ins w:id="238" w:author="Jon Minton" w:date="2014-10-30T12:09:00Z">
        <w:r w:rsidR="00120D0A">
          <w:rPr>
            <w:rFonts w:ascii="Times New Roman" w:hAnsi="Times New Roman"/>
            <w:sz w:val="24"/>
            <w:szCs w:val="24"/>
          </w:rPr>
          <w:t xml:space="preserve">begin </w:t>
        </w:r>
      </w:ins>
      <w:r w:rsidRPr="007B6906">
        <w:rPr>
          <w:rFonts w:ascii="Times New Roman" w:hAnsi="Times New Roman"/>
          <w:sz w:val="24"/>
          <w:szCs w:val="24"/>
        </w:rPr>
        <w:t>around 1950</w:t>
      </w:r>
      <w:ins w:id="239" w:author="Jon Minton" w:date="2014-10-30T12:09:00Z">
        <w:r w:rsidR="00120D0A">
          <w:rPr>
            <w:rFonts w:ascii="Times New Roman" w:hAnsi="Times New Roman"/>
            <w:sz w:val="24"/>
            <w:szCs w:val="24"/>
          </w:rPr>
          <w:t>.</w:t>
        </w:r>
      </w:ins>
      <w:r w:rsidRPr="007B6906">
        <w:rPr>
          <w:rFonts w:ascii="Times New Roman" w:hAnsi="Times New Roman"/>
          <w:sz w:val="24"/>
          <w:szCs w:val="24"/>
        </w:rPr>
        <w:t xml:space="preserve"> </w:t>
      </w:r>
      <w:del w:id="240" w:author="Jon Minton" w:date="2014-10-30T12:09:00Z">
        <w:r w:rsidRPr="007B6906" w:rsidDel="00120D0A">
          <w:rPr>
            <w:rFonts w:ascii="Times New Roman" w:hAnsi="Times New Roman"/>
            <w:sz w:val="24"/>
            <w:szCs w:val="24"/>
          </w:rPr>
          <w:delText>could have been due to smoking b</w:delText>
        </w:r>
        <w:r w:rsidRPr="007B6906" w:rsidDel="00120D0A">
          <w:rPr>
            <w:rFonts w:ascii="Times New Roman" w:hAnsi="Times New Roman"/>
            <w:sz w:val="24"/>
            <w:szCs w:val="24"/>
          </w:rPr>
          <w:delText>e</w:delText>
        </w:r>
        <w:r w:rsidRPr="007B6906" w:rsidDel="00120D0A">
          <w:rPr>
            <w:rFonts w:ascii="Times New Roman" w:hAnsi="Times New Roman"/>
            <w:sz w:val="24"/>
            <w:szCs w:val="24"/>
          </w:rPr>
          <w:delText xml:space="preserve">haviour, </w:delText>
        </w:r>
      </w:del>
      <w:ins w:id="241" w:author="Jon Minton" w:date="2014-10-30T12:09:00Z">
        <w:r w:rsidR="00120D0A">
          <w:rPr>
            <w:rFonts w:ascii="Times New Roman" w:hAnsi="Times New Roman"/>
            <w:sz w:val="24"/>
            <w:szCs w:val="24"/>
          </w:rPr>
          <w:t xml:space="preserve">Men tended to be more likely to smoke than women until around </w:t>
        </w:r>
      </w:ins>
      <w:del w:id="242" w:author="Jon Minton" w:date="2014-10-30T12:10:00Z">
        <w:r w:rsidRPr="007B6906" w:rsidDel="00120D0A">
          <w:rPr>
            <w:rFonts w:ascii="Times New Roman" w:hAnsi="Times New Roman"/>
            <w:sz w:val="24"/>
            <w:szCs w:val="24"/>
          </w:rPr>
          <w:delText xml:space="preserve">more common among men until around </w:delText>
        </w:r>
      </w:del>
      <w:r w:rsidRPr="007B6906">
        <w:rPr>
          <w:rFonts w:ascii="Times New Roman" w:hAnsi="Times New Roman"/>
          <w:sz w:val="24"/>
          <w:szCs w:val="24"/>
        </w:rPr>
        <w:t>1970.</w:t>
      </w:r>
      <w:ins w:id="243" w:author="Jon Minton" w:date="2014-10-30T12:10:00Z">
        <w:r w:rsidR="00120D0A">
          <w:rPr>
            <w:rFonts w:ascii="Times New Roman" w:hAnsi="Times New Roman"/>
            <w:sz w:val="24"/>
            <w:szCs w:val="24"/>
          </w:rPr>
          <w:t xml:space="preserve"> </w:t>
        </w:r>
        <w:proofErr w:type="gramStart"/>
        <w:r w:rsidR="00120D0A">
          <w:rPr>
            <w:rFonts w:ascii="Times New Roman" w:hAnsi="Times New Roman"/>
            <w:sz w:val="24"/>
            <w:szCs w:val="24"/>
          </w:rPr>
          <w:t>[REF?]</w:t>
        </w:r>
      </w:ins>
      <w:proofErr w:type="gramEnd"/>
    </w:p>
    <w:p w14:paraId="3263B98C"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3. When car ownership became widespread in the USA, men were more likely to drive than women, and also to have fatal traffic accidents. This may have changed by 1995 when young women were as likely to drive as young men, and nearly as likely to have fatal accidents as men, perhaps indica</w:t>
      </w:r>
      <w:r w:rsidRPr="007B6906">
        <w:rPr>
          <w:rFonts w:ascii="Times New Roman" w:hAnsi="Times New Roman"/>
          <w:sz w:val="24"/>
          <w:szCs w:val="24"/>
        </w:rPr>
        <w:t>t</w:t>
      </w:r>
      <w:r w:rsidRPr="007B6906">
        <w:rPr>
          <w:rFonts w:ascii="Times New Roman" w:hAnsi="Times New Roman"/>
          <w:sz w:val="24"/>
          <w:szCs w:val="24"/>
        </w:rPr>
        <w:t>ing that seat belt laws and airbag technology have prevented deaths in spite of traffic accidents.</w:t>
      </w:r>
    </w:p>
    <w:p w14:paraId="36D1FD1D"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4. Emerging infections during the 1980s such as HIV, and the human response to them in the form of immune disease followed almost always by death may have contributed to the excess male mo</w:t>
      </w:r>
      <w:r w:rsidRPr="007B6906">
        <w:rPr>
          <w:rFonts w:ascii="Times New Roman" w:hAnsi="Times New Roman"/>
          <w:sz w:val="24"/>
          <w:szCs w:val="24"/>
        </w:rPr>
        <w:t>r</w:t>
      </w:r>
      <w:r w:rsidRPr="007B6906">
        <w:rPr>
          <w:rFonts w:ascii="Times New Roman" w:hAnsi="Times New Roman"/>
          <w:sz w:val="24"/>
          <w:szCs w:val="24"/>
        </w:rPr>
        <w:t>tality during the 1980s and early 1990s, when AIDS diagnoses were more common among men than women (</w:t>
      </w:r>
      <w:proofErr w:type="spellStart"/>
      <w:r w:rsidRPr="007B6906">
        <w:rPr>
          <w:rFonts w:ascii="Times New Roman" w:hAnsi="Times New Roman"/>
          <w:sz w:val="24"/>
          <w:szCs w:val="24"/>
        </w:rPr>
        <w:t>eg</w:t>
      </w:r>
      <w:proofErr w:type="spellEnd"/>
      <w:r w:rsidRPr="007B6906">
        <w:rPr>
          <w:rFonts w:ascii="Times New Roman" w:hAnsi="Times New Roman"/>
          <w:sz w:val="24"/>
          <w:szCs w:val="24"/>
        </w:rPr>
        <w:t xml:space="preserve"> males accounted for 82.4% of all persons with AIDS during the period from 1993 to 1995). The 30-39 year old age group represented the largest proportion of the total number of people diagnosed with AIDS during 1993-1995 (45.2% of the total… 40-49 year olds represented 26.2% of the total and 20-29 year olds represented 16.9% of total diagnoses in that period) </w:t>
      </w:r>
      <w:ins w:id="244" w:author="Ian Webb" w:date="2014-10-27T23:06:00Z">
        <w:r w:rsidR="000740FB"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"abstract" : "The acquired immunodeficiency syndrome (AIDS) epidemic has had a substantial impact on the health and economy of many nations. Since the first AIDS cases were reported in the United States in June 1981, the number of cases and deaths among persons with AIDS ... \n", "author" : [ { "dropping-particle" : "", "family" : "CDC", "given" : "for Disease Control and Prevention", "non-dropping-particle" : "", "parse-names" : false, "suffix" : "" } ], "container-title" : "MMWR Morbidity and \u2026", "id" : "ITEM-1", "issued" : { "date-parts" : [ [ "2001", "0" ] ] }, "title" : "HIV and AIDS--United States, 1981-2000. - PubMed - NCBI", "type" : "article-journal" }, "uris" : [ "http://www.mendeley.com/documents/?uuid=ac52f2c0-e2a8-45ec-9414-02515d840176" ] } ], "mendeley" : { "previouslyFormattedCitation" : "(18)" }, "properties" : { "noteIndex" : 0 }, "schema" : "https://github.com/citation-style-language/schema/raw/master/csl-citation.json" }</w:instrText>
      </w:r>
      <w:r w:rsidR="000740FB" w:rsidRPr="007B6906">
        <w:rPr>
          <w:rFonts w:ascii="Times New Roman" w:hAnsi="Times New Roman"/>
          <w:sz w:val="24"/>
          <w:szCs w:val="24"/>
        </w:rPr>
        <w:fldChar w:fldCharType="separate"/>
      </w:r>
      <w:r w:rsidR="000740FB" w:rsidRPr="007B6906">
        <w:rPr>
          <w:rFonts w:ascii="Times New Roman" w:hAnsi="Times New Roman"/>
          <w:noProof/>
          <w:sz w:val="24"/>
          <w:szCs w:val="24"/>
        </w:rPr>
        <w:t>(18)</w:t>
      </w:r>
      <w:ins w:id="245" w:author="Ian Webb" w:date="2014-10-27T23:06:00Z">
        <w:r w:rsidR="000740FB" w:rsidRPr="007B6906">
          <w:rPr>
            <w:rFonts w:ascii="Times New Roman" w:hAnsi="Times New Roman"/>
            <w:sz w:val="24"/>
            <w:szCs w:val="24"/>
          </w:rPr>
          <w:fldChar w:fldCharType="end"/>
        </w:r>
        <w:r w:rsidR="000740FB" w:rsidRPr="007B6906">
          <w:rPr>
            <w:rFonts w:ascii="Times New Roman" w:hAnsi="Times New Roman"/>
            <w:sz w:val="24"/>
            <w:szCs w:val="24"/>
          </w:rPr>
          <w:t xml:space="preserve"> </w:t>
        </w:r>
      </w:ins>
      <w:r w:rsidRPr="007B6906">
        <w:rPr>
          <w:rFonts w:ascii="Times New Roman" w:hAnsi="Times New Roman"/>
          <w:sz w:val="24"/>
          <w:szCs w:val="24"/>
        </w:rPr>
        <w:t xml:space="preserve">and protective therapy against the development of the immune disease was not yet widely available. The incidence of deaths among adults with AIDS reached a peak in 1995 and has declined dramatically since then </w:t>
      </w:r>
      <w:ins w:id="246" w:author="Ian Webb" w:date="2014-10-27T23:07:00Z">
        <w:r w:rsidR="000740FB"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"author" : [ { "dropping-particle" : "", "family" : "DH", "given" : "Osmond", "non-dropping-particle" : "", "parse-names" : false, "suffix" : "" } ], "container-title" : "HIV InSite", "id" : "ITEM-1", "issued" : { "date-parts" : [ [ "2013", "0" ] ] }, "title" : "Epidemiology of HIV/AIDS in the United States", "type" : "article" }, "uris" : [ "http://www.mendeley.com/documents/?uuid=b3b58d42-fc06-475e-9598-dc5fb7a20815" ] } ], "mendeley" : { "previouslyFormattedCitation" : "(21)" }, "properties" : { "noteIndex" : 0 }, "schema" : "https://github.com/citation-style-language/schema/raw/master/csl-citation.json" }</w:instrText>
      </w:r>
      <w:r w:rsidR="000740FB" w:rsidRPr="007B6906">
        <w:rPr>
          <w:rFonts w:ascii="Times New Roman" w:hAnsi="Times New Roman"/>
          <w:sz w:val="24"/>
          <w:szCs w:val="24"/>
        </w:rPr>
        <w:fldChar w:fldCharType="separate"/>
      </w:r>
      <w:r w:rsidR="000740FB" w:rsidRPr="007B6906">
        <w:rPr>
          <w:rFonts w:ascii="Times New Roman" w:hAnsi="Times New Roman"/>
          <w:noProof/>
          <w:sz w:val="24"/>
          <w:szCs w:val="24"/>
        </w:rPr>
        <w:t>(21)</w:t>
      </w:r>
      <w:ins w:id="247" w:author="Ian Webb" w:date="2014-10-27T23:07:00Z">
        <w:r w:rsidR="000740FB" w:rsidRPr="007B6906">
          <w:rPr>
            <w:rFonts w:ascii="Times New Roman" w:hAnsi="Times New Roman"/>
            <w:sz w:val="24"/>
            <w:szCs w:val="24"/>
          </w:rPr>
          <w:fldChar w:fldCharType="end"/>
        </w:r>
        <w:r w:rsidR="000740FB" w:rsidRPr="007B6906">
          <w:rPr>
            <w:rFonts w:ascii="Times New Roman" w:hAnsi="Times New Roman"/>
            <w:sz w:val="24"/>
            <w:szCs w:val="24"/>
          </w:rPr>
          <w:t>.</w:t>
        </w:r>
      </w:ins>
    </w:p>
    <w:p w14:paraId="4D57BB82" w14:textId="77777777" w:rsidR="00120D0A" w:rsidRDefault="00235145">
      <w:pPr>
        <w:pStyle w:val="PardfautA"/>
        <w:spacing w:line="480" w:lineRule="auto"/>
        <w:rPr>
          <w:ins w:id="248" w:author="Jon Minton" w:date="2014-10-30T12:12:00Z"/>
          <w:rFonts w:ascii="Times New Roman" w:hAnsi="Times New Roman"/>
          <w:sz w:val="24"/>
          <w:szCs w:val="24"/>
        </w:rPr>
      </w:pPr>
      <w:r w:rsidRPr="007B6906">
        <w:rPr>
          <w:rFonts w:ascii="Times New Roman" w:hAnsi="Times New Roman"/>
          <w:sz w:val="24"/>
          <w:szCs w:val="24"/>
          <w:lang w:val="fr-FR"/>
        </w:rPr>
        <w:t xml:space="preserve">5. </w:t>
      </w:r>
      <w:proofErr w:type="spellStart"/>
      <w:r w:rsidRPr="007B6906">
        <w:rPr>
          <w:rFonts w:ascii="Times New Roman" w:hAnsi="Times New Roman"/>
          <w:sz w:val="24"/>
          <w:szCs w:val="24"/>
          <w:lang w:val="fr-FR"/>
        </w:rPr>
        <w:t>Unemployment</w:t>
      </w:r>
      <w:proofErr w:type="spellEnd"/>
      <w:r w:rsidRPr="007B6906">
        <w:rPr>
          <w:rFonts w:ascii="Times New Roman" w:hAnsi="Times New Roman"/>
          <w:sz w:val="24"/>
          <w:szCs w:val="24"/>
          <w:lang w:val="fr-FR"/>
        </w:rPr>
        <w:t xml:space="preserve"> </w:t>
      </w:r>
      <w:proofErr w:type="spellStart"/>
      <w:r w:rsidRPr="007B6906">
        <w:rPr>
          <w:rFonts w:ascii="Times New Roman" w:hAnsi="Times New Roman"/>
          <w:sz w:val="24"/>
          <w:szCs w:val="24"/>
          <w:lang w:val="fr-FR"/>
        </w:rPr>
        <w:t>may</w:t>
      </w:r>
      <w:proofErr w:type="spellEnd"/>
      <w:r w:rsidRPr="007B6906">
        <w:rPr>
          <w:rFonts w:ascii="Times New Roman" w:hAnsi="Times New Roman"/>
          <w:sz w:val="24"/>
          <w:szCs w:val="24"/>
          <w:lang w:val="fr-FR"/>
        </w:rPr>
        <w:t xml:space="preserve"> </w:t>
      </w:r>
      <w:proofErr w:type="spellStart"/>
      <w:r w:rsidRPr="007B6906">
        <w:rPr>
          <w:rFonts w:ascii="Times New Roman" w:hAnsi="Times New Roman"/>
          <w:sz w:val="24"/>
          <w:szCs w:val="24"/>
          <w:lang w:val="fr-FR"/>
        </w:rPr>
        <w:t>also</w:t>
      </w:r>
      <w:proofErr w:type="spellEnd"/>
      <w:r w:rsidRPr="007B6906">
        <w:rPr>
          <w:rFonts w:ascii="Times New Roman" w:hAnsi="Times New Roman"/>
          <w:sz w:val="24"/>
          <w:szCs w:val="24"/>
          <w:lang w:val="fr-FR"/>
        </w:rPr>
        <w:t xml:space="preserve"> have </w:t>
      </w:r>
      <w:proofErr w:type="spellStart"/>
      <w:r w:rsidRPr="007B6906">
        <w:rPr>
          <w:rFonts w:ascii="Times New Roman" w:hAnsi="Times New Roman"/>
          <w:sz w:val="24"/>
          <w:szCs w:val="24"/>
          <w:lang w:val="fr-FR"/>
        </w:rPr>
        <w:t>played</w:t>
      </w:r>
      <w:proofErr w:type="spellEnd"/>
      <w:r w:rsidRPr="007B6906">
        <w:rPr>
          <w:rFonts w:ascii="Times New Roman" w:hAnsi="Times New Roman"/>
          <w:sz w:val="24"/>
          <w:szCs w:val="24"/>
          <w:lang w:val="fr-FR"/>
        </w:rPr>
        <w:t xml:space="preserve"> a </w:t>
      </w:r>
      <w:proofErr w:type="spellStart"/>
      <w:r w:rsidRPr="007B6906">
        <w:rPr>
          <w:rFonts w:ascii="Times New Roman" w:hAnsi="Times New Roman"/>
          <w:sz w:val="24"/>
          <w:szCs w:val="24"/>
          <w:lang w:val="fr-FR"/>
        </w:rPr>
        <w:t>role</w:t>
      </w:r>
      <w:proofErr w:type="spellEnd"/>
      <w:r w:rsidRPr="007B6906">
        <w:rPr>
          <w:rFonts w:ascii="Times New Roman" w:hAnsi="Times New Roman"/>
          <w:sz w:val="24"/>
          <w:szCs w:val="24"/>
          <w:lang w:val="fr-FR"/>
        </w:rPr>
        <w:t xml:space="preserve"> </w:t>
      </w:r>
      <w:proofErr w:type="spellStart"/>
      <w:r w:rsidRPr="007B6906">
        <w:rPr>
          <w:rFonts w:ascii="Times New Roman" w:hAnsi="Times New Roman"/>
          <w:sz w:val="24"/>
          <w:szCs w:val="24"/>
          <w:lang w:val="fr-FR"/>
        </w:rPr>
        <w:t>across</w:t>
      </w:r>
      <w:proofErr w:type="spellEnd"/>
      <w:r w:rsidRPr="007B6906">
        <w:rPr>
          <w:rFonts w:ascii="Times New Roman" w:hAnsi="Times New Roman"/>
          <w:sz w:val="24"/>
          <w:szCs w:val="24"/>
          <w:lang w:val="fr-FR"/>
        </w:rPr>
        <w:t xml:space="preserve"> the </w:t>
      </w:r>
      <w:proofErr w:type="spellStart"/>
      <w:r w:rsidRPr="007B6906">
        <w:rPr>
          <w:rFonts w:ascii="Times New Roman" w:hAnsi="Times New Roman"/>
          <w:sz w:val="24"/>
          <w:szCs w:val="24"/>
          <w:lang w:val="fr-FR"/>
        </w:rPr>
        <w:t>past</w:t>
      </w:r>
      <w:proofErr w:type="spellEnd"/>
      <w:r w:rsidRPr="007B6906">
        <w:rPr>
          <w:rFonts w:ascii="Times New Roman" w:hAnsi="Times New Roman"/>
          <w:sz w:val="24"/>
          <w:szCs w:val="24"/>
          <w:lang w:val="fr-FR"/>
        </w:rPr>
        <w:t xml:space="preserve"> 80 </w:t>
      </w:r>
      <w:proofErr w:type="spellStart"/>
      <w:r w:rsidRPr="007B6906">
        <w:rPr>
          <w:rFonts w:ascii="Times New Roman" w:hAnsi="Times New Roman"/>
          <w:sz w:val="24"/>
          <w:szCs w:val="24"/>
          <w:lang w:val="fr-FR"/>
        </w:rPr>
        <w:t>years</w:t>
      </w:r>
      <w:proofErr w:type="spellEnd"/>
      <w:r w:rsidRPr="007B6906">
        <w:rPr>
          <w:rFonts w:ascii="Times New Roman" w:hAnsi="Times New Roman"/>
          <w:sz w:val="24"/>
          <w:szCs w:val="24"/>
          <w:lang w:val="fr-FR"/>
        </w:rPr>
        <w:t xml:space="preserve"> in </w:t>
      </w:r>
      <w:proofErr w:type="spellStart"/>
      <w:r w:rsidRPr="007B6906">
        <w:rPr>
          <w:rFonts w:ascii="Times New Roman" w:hAnsi="Times New Roman"/>
          <w:sz w:val="24"/>
          <w:szCs w:val="24"/>
          <w:lang w:val="fr-FR"/>
        </w:rPr>
        <w:t>excess</w:t>
      </w:r>
      <w:proofErr w:type="spellEnd"/>
      <w:r w:rsidRPr="007B6906">
        <w:rPr>
          <w:rFonts w:ascii="Times New Roman" w:hAnsi="Times New Roman"/>
          <w:sz w:val="24"/>
          <w:szCs w:val="24"/>
          <w:lang w:val="fr-FR"/>
        </w:rPr>
        <w:t xml:space="preserve"> male </w:t>
      </w:r>
      <w:proofErr w:type="spellStart"/>
      <w:r w:rsidRPr="007B6906">
        <w:rPr>
          <w:rFonts w:ascii="Times New Roman" w:hAnsi="Times New Roman"/>
          <w:sz w:val="24"/>
          <w:szCs w:val="24"/>
          <w:lang w:val="fr-FR"/>
        </w:rPr>
        <w:t>mortality</w:t>
      </w:r>
      <w:proofErr w:type="spellEnd"/>
      <w:r w:rsidRPr="007B6906">
        <w:rPr>
          <w:rFonts w:ascii="Times New Roman" w:hAnsi="Times New Roman"/>
          <w:sz w:val="24"/>
          <w:szCs w:val="24"/>
          <w:lang w:val="fr-FR"/>
        </w:rPr>
        <w:t xml:space="preserve">, </w:t>
      </w:r>
      <w:proofErr w:type="spellStart"/>
      <w:r w:rsidRPr="007B6906">
        <w:rPr>
          <w:rFonts w:ascii="Times New Roman" w:hAnsi="Times New Roman"/>
          <w:sz w:val="24"/>
          <w:szCs w:val="24"/>
          <w:lang w:val="fr-FR"/>
        </w:rPr>
        <w:t>affecting</w:t>
      </w:r>
      <w:proofErr w:type="spellEnd"/>
      <w:r w:rsidRPr="007B6906">
        <w:rPr>
          <w:rFonts w:ascii="Times New Roman" w:hAnsi="Times New Roman"/>
          <w:sz w:val="24"/>
          <w:szCs w:val="24"/>
          <w:lang w:val="fr-FR"/>
        </w:rPr>
        <w:t xml:space="preserve"> </w:t>
      </w:r>
      <w:r w:rsidRPr="007B6906">
        <w:rPr>
          <w:rFonts w:ascii="Times New Roman" w:hAnsi="Times New Roman"/>
          <w:sz w:val="24"/>
          <w:szCs w:val="24"/>
        </w:rPr>
        <w:t>young men most. Granados et al reported in 2014 that employees who lose their jobs are at an increased risk of death, and Blakeley et al reported in 2003 that being unemployed was assoc</w:t>
      </w:r>
      <w:r w:rsidRPr="007B6906">
        <w:rPr>
          <w:rFonts w:ascii="Times New Roman" w:hAnsi="Times New Roman"/>
          <w:sz w:val="24"/>
          <w:szCs w:val="24"/>
        </w:rPr>
        <w:t>i</w:t>
      </w:r>
      <w:r w:rsidRPr="007B6906">
        <w:rPr>
          <w:rFonts w:ascii="Times New Roman" w:hAnsi="Times New Roman"/>
          <w:sz w:val="24"/>
          <w:szCs w:val="24"/>
        </w:rPr>
        <w:t xml:space="preserve">ated with a twofold to threefold increased relative risk of death due to suicide compared to those who were employed </w:t>
      </w:r>
      <w:ins w:id="249" w:author="Ian Webb" w:date="2014-10-27T23:08:00Z">
        <w:r w:rsidR="000740FB"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"abstract" : "Longitudinal studies at the level of individuals find that employees who lose their jobs are at increased risk of death. However, analyses of aggregate data find that as unemployment rates increase during recessions, population mortality actually declines. We addressed this paradox by using data from the US Department of Labor and annual survey data (1979\u20131997) from a nationally representative longitudinal study of individuals\u2014the Panel Study of Income Dynamics. Using proportional hazards (Cox) regression, we analyzed how the hazard of death depended on 1) individual joblessness and 2) state unemployment rates, as indicators of contextual economic conditions. We found that 1) compared with the employed, for the unemployed the hazard of death was increased by an amount equivalent to 10 extra years of age, and 2) each percentage-point increase in the state unemployment rate reduced the mortality hazard in all individuals by an amount equivalent to a reduction of 1 year of age. Our results provide evidence that 1) joblessness strongly and significantly raises the risk of death among those suffering it, and 2) periods of higher unemployment rates, that is, recessions, are associated with a moderate but significant reduction in the risk of death among the entire population.", "author" : [ { "dropping-particle" : "", "family" : "Tapia Granados", "given" : "Jos\u00e9 A", "non-dropping-particle" : "", "parse-names" : false, "suffix" : "" }, { "dropping-particle" : "", "family" : "House", "given" : "James S", "non-dropping-particle" : "", "parse-names" : false, "suffix" : "" }, { "dropping-particle" : "", "family" : "Ionides", "given" : "Edward L", "non-dropping-particle" : "", "parse-names" : false, "suffix" : "" }, { "dropping-particle" : "", "family" : "Burgard", "given" : "Sarah", "non-dropping-particle" : "", "parse-names" : false, "suffix" : "" }, { "dropping-particle" : "", "family" : "Schoeni", "given" : "Robert S", "non-dropping-particle" : "", "parse-names" : false, "suffix" : "" } ], "container-title" : "American Journal of Epidemiology", "id" : "ITEM-1", "issued" : { "date-parts" : [ [ "2014", "0" ] ] }, "note" : "10.1093/aje/kwu128", "title" : "Individual Joblessness, Contextual Unemployment, and Mortality Risk", "type" : "article-journal" }, "uris" : [ "http://www.mendeley.com/documents/?uuid=802b40a7-68f2-41e4-96bf-9d5266dbff97" ] }, { "id" : "ITEM-2", "itemData" : { "abstract" : "Objectives: To determine the independent associations of labour force status and socioeconomic position with death by suicide.", "author" : [ { "dropping-particle" : "", "family" : "Blakely", "given" : "T", "non-dropping-particle" : "", "parse-names" : false, "suffix" : "" }, { "dropping-particle" : "", "family" : "Collings", "given" : "S", "non-dropping-particle" : "", "parse-names" : false, "suffix" : "" }, { "dropping-particle" : "", "family" : "Atkinson", "given" : "J", "non-dropping-particle" : "", "parse-names" : false, "suffix" : "" } ], "id" : "ITEM-2", "issued" : { "date-parts" : [ [ "0" ] ] }, "publisher" : "BMJ Group", "title" : "Unemployment and suicide. Evidence for a causal association?", "type" : "article-journal" }, "uris" : [ "http://www.mendeley.com/documents/?uuid=bfbbcfaa-f653-407d-8d6b-810c93b063a9" ] } ], "mendeley" : { "previouslyFormattedCitation" : "(22,23)" }, "properties" : { "noteIndex" : 0 }, "schema" : "https://github.com/citation-style-language/schema/raw/master/csl-citation.json" }</w:instrText>
      </w:r>
      <w:r w:rsidR="000740FB" w:rsidRPr="007B6906">
        <w:rPr>
          <w:rFonts w:ascii="Times New Roman" w:hAnsi="Times New Roman"/>
          <w:sz w:val="24"/>
          <w:szCs w:val="24"/>
        </w:rPr>
        <w:fldChar w:fldCharType="separate"/>
      </w:r>
      <w:r w:rsidR="000740FB" w:rsidRPr="007B6906">
        <w:rPr>
          <w:rFonts w:ascii="Times New Roman" w:hAnsi="Times New Roman"/>
          <w:noProof/>
          <w:sz w:val="24"/>
          <w:szCs w:val="24"/>
        </w:rPr>
        <w:t>(22,23)</w:t>
      </w:r>
      <w:ins w:id="250" w:author="Ian Webb" w:date="2014-10-27T23:08:00Z">
        <w:r w:rsidR="000740FB" w:rsidRPr="007B6906">
          <w:rPr>
            <w:rFonts w:ascii="Times New Roman" w:hAnsi="Times New Roman"/>
            <w:sz w:val="24"/>
            <w:szCs w:val="24"/>
          </w:rPr>
          <w:fldChar w:fldCharType="end"/>
        </w:r>
      </w:ins>
      <w:ins w:id="251" w:author="Ian Webb" w:date="2014-10-27T23:07:00Z">
        <w:r w:rsidR="000740FB" w:rsidRPr="007B6906">
          <w:rPr>
            <w:rFonts w:ascii="Times New Roman" w:hAnsi="Times New Roman"/>
            <w:sz w:val="24"/>
            <w:szCs w:val="24"/>
          </w:rPr>
          <w:t xml:space="preserve"> </w:t>
        </w:r>
      </w:ins>
      <w:r w:rsidRPr="007B6906">
        <w:rPr>
          <w:rFonts w:ascii="Times New Roman" w:hAnsi="Times New Roman"/>
          <w:sz w:val="24"/>
          <w:szCs w:val="24"/>
        </w:rPr>
        <w:t xml:space="preserve">though neither study claimed to make a causal link, and </w:t>
      </w:r>
      <w:proofErr w:type="spellStart"/>
      <w:r w:rsidRPr="007B6906">
        <w:rPr>
          <w:rFonts w:ascii="Times New Roman" w:hAnsi="Times New Roman"/>
          <w:sz w:val="24"/>
          <w:szCs w:val="24"/>
        </w:rPr>
        <w:t>Lundin</w:t>
      </w:r>
      <w:proofErr w:type="spellEnd"/>
      <w:r w:rsidRPr="007B6906">
        <w:rPr>
          <w:rFonts w:ascii="Times New Roman" w:hAnsi="Times New Roman"/>
          <w:sz w:val="24"/>
          <w:szCs w:val="24"/>
        </w:rPr>
        <w:t xml:space="preserve"> et al </w:t>
      </w:r>
      <w:r w:rsidRPr="007B6906">
        <w:rPr>
          <w:rFonts w:ascii="Times New Roman" w:hAnsi="Times New Roman"/>
          <w:sz w:val="24"/>
          <w:szCs w:val="24"/>
        </w:rPr>
        <w:lastRenderedPageBreak/>
        <w:t xml:space="preserve">reported in 2010 that in Sweden the association that they observed between unemployment and mortality may have been confounded </w:t>
      </w:r>
      <w:commentRangeEnd w:id="216"/>
      <w:r w:rsidR="00120D0A">
        <w:rPr>
          <w:rStyle w:val="CommentReference"/>
          <w:rFonts w:ascii="Times New Roman" w:eastAsia="Arial Unicode MS" w:hAnsi="Times New Roman" w:cs="Times New Roman"/>
          <w:color w:val="auto"/>
        </w:rPr>
        <w:commentReference w:id="216"/>
      </w:r>
      <w:r w:rsidRPr="007B6906">
        <w:rPr>
          <w:rFonts w:ascii="Times New Roman" w:hAnsi="Times New Roman"/>
          <w:sz w:val="24"/>
          <w:szCs w:val="24"/>
        </w:rPr>
        <w:t xml:space="preserve">by mental health problems, behavioural risk factors and socio-economic position </w:t>
      </w:r>
      <w:ins w:id="252" w:author="Ian Webb" w:date="2014-10-27T23:08:00Z">
        <w:r w:rsidR="000740FB" w:rsidRPr="007B6906">
          <w:rPr>
            <w:rFonts w:ascii="Times New Roman" w:hAnsi="Times New Roman"/>
            <w:sz w:val="24"/>
            <w:szCs w:val="24"/>
          </w:rPr>
          <w:fldChar w:fldCharType="begin" w:fldLock="1"/>
        </w:r>
      </w:ins>
      <w:r w:rsidR="000740FB" w:rsidRPr="007B6906">
        <w:rPr>
          <w:rFonts w:ascii="Times New Roman" w:hAnsi="Times New Roman"/>
          <w:sz w:val="24"/>
          <w:szCs w:val="24"/>
        </w:rPr>
        <w:instrText>ADDIN CSL_CITATION { "citationItems" : [ { "id" : "ITEM-1", "itemData" : { "abstract" : "BACKGROUND:Unemployment is associated with increased risk of mortality. It is, however, not clear to what extent this is causal, or whether other risk factors remain uncontrolled for. The aim of this study was to investigate the association between unemployment and all-cause and cause-specific mortality, adjusting for indicators of mental disorder, behavioural risk factors and social factors over the life course.\n\nMETHODS:This study was based on a cohort of 49321 Swedish males, born 1949/51, tested for compulsory military conscription in 1969/70. Data on employment/unemployment 1990-4 was based on information from the Longitudinal Register of Education and Labour Market Statistics. Information on childhood circumstances was drawn from National Population and Housing Census 1960. Information on psychiatric diagnosis and behavioral risk factors was collected at conscription testing in 1969/70. Data on mortality and hospitalisation 1973-2004 were collected in national registers.\n\nRESULTS:An increased risk of mortality 1995-2003 was found among individuals who experienced 90 days or more of unemployment during 1992-4 compared with those still employed (all-cause mortality HR 1.91, 95% CI 1.58 to 2.31. Adjustment for risk factors measured along the life course considerably lowered the relative risk (all cause mortality HR 1.30, 95% CI 1.06 to 1.58). Statistically significant increased relative risk was found during the first 4 years of follow up (all-cause mortality, adjusted HR 1.57, 95% CI 1.13 to 2.18, but not the following 4 years (all cause mortality, adjusted HR 1.17, 95% CI 0.91 to 1.50).\n\nCONCLUSION:The results suggest that a substantial part of the increased relative risk of mortality associated with unemployment may be attributable to confounding by individual risk factors.", "author" : [ { "dropping-particle" : "", "family" : "Lundin", "given" : "A", "non-dropping-particle" : "", "parse-names" : false, "suffix" : "" }, { "dropping-particle" : "", "family" : "Lundberg", "given" : "I", "non-dropping-particle" : "", "parse-names" : false, "suffix" : "" }, { "dropping-particle" : "", "family" : "Hallsten", "given" : "L", "non-dropping-particle" : "", "parse-names" : false, "suffix" : "" }, { "dropping-particle" : "", "family" : "Ottosson", "given" : "J", "non-dropping-particle" : "", "parse-names" : false, "suffix" : "" }, { "dropping-particle" : "", "family" : "Hemmingsson", "given" : "T", "non-dropping-particle" : "", "parse-names" : false, "suffix" : "" } ], "container-title" : "Journal of Epidemiology and Community Health", "id" : "ITEM-1", "issue" : "01", "issued" : { "date-parts" : [ [ "2010", "0" ] ] }, "note" : "10.1136/jech.2008.079269\n\n        \n\n      ", "page" : "22-28", "publisher-place" : "Division of Occupational and Environmental Medicine, Department of Public Health Sciences, Karolinska Institutet, Norrbacka plan 5, 171 76 Stockholm, Sweden. andreas.lundin@ki.se", "title" : "Unemployment and mortality--a longitudinal prospective study on selection and causation in 49321 Swedish middle-aged men.", "type" : "article-journal", "volume" : "64" }, "uris" : [ "http://www.mendeley.com/documents/?uuid=3d3f62f5-c215-4043-b650-755a5f1942ae" ] } ], "mendeley" : { "previouslyFormattedCitation" : "(24)" }, "properties" : { "noteIndex" : 0 }, "schema" : "https://github.com/citation-style-language/schema/raw/master/csl-citation.json" }</w:instrText>
      </w:r>
      <w:r w:rsidR="000740FB" w:rsidRPr="007B6906">
        <w:rPr>
          <w:rFonts w:ascii="Times New Roman" w:hAnsi="Times New Roman"/>
          <w:sz w:val="24"/>
          <w:szCs w:val="24"/>
        </w:rPr>
        <w:fldChar w:fldCharType="separate"/>
      </w:r>
      <w:r w:rsidR="000740FB" w:rsidRPr="007B6906">
        <w:rPr>
          <w:rFonts w:ascii="Times New Roman" w:hAnsi="Times New Roman"/>
          <w:noProof/>
          <w:sz w:val="24"/>
          <w:szCs w:val="24"/>
        </w:rPr>
        <w:t>(24)</w:t>
      </w:r>
      <w:ins w:id="253" w:author="Ian Webb" w:date="2014-10-27T23:08:00Z">
        <w:r w:rsidR="000740FB" w:rsidRPr="007B6906">
          <w:rPr>
            <w:rFonts w:ascii="Times New Roman" w:hAnsi="Times New Roman"/>
            <w:sz w:val="24"/>
            <w:szCs w:val="24"/>
          </w:rPr>
          <w:fldChar w:fldCharType="end"/>
        </w:r>
      </w:ins>
      <w:r w:rsidRPr="007B6906">
        <w:rPr>
          <w:rFonts w:ascii="Times New Roman" w:hAnsi="Times New Roman"/>
          <w:sz w:val="24"/>
          <w:szCs w:val="24"/>
        </w:rPr>
        <w:t>.</w:t>
      </w:r>
    </w:p>
    <w:p w14:paraId="30E7FF6D" w14:textId="17E8A3B7" w:rsidR="00CB1907" w:rsidRPr="007B6906" w:rsidRDefault="00120D0A">
      <w:pPr>
        <w:pStyle w:val="PardfautA"/>
        <w:spacing w:line="480" w:lineRule="auto"/>
        <w:rPr>
          <w:rFonts w:ascii="Times New Roman" w:eastAsia="Times New Roman" w:hAnsi="Times New Roman" w:cs="Times New Roman"/>
          <w:sz w:val="24"/>
          <w:szCs w:val="24"/>
        </w:rPr>
      </w:pPr>
      <w:ins w:id="254" w:author="Jon Minton" w:date="2014-10-30T12:12:00Z">
        <w:r>
          <w:rPr>
            <w:rFonts w:ascii="Times New Roman" w:hAnsi="Times New Roman"/>
            <w:sz w:val="24"/>
            <w:szCs w:val="24"/>
          </w:rPr>
          <w:t>[SUGGEST NEW SUBSECTION HERE]</w:t>
        </w:r>
      </w:ins>
      <w:r w:rsidR="00235145" w:rsidRPr="007B6906">
        <w:rPr>
          <w:rFonts w:ascii="Times New Roman" w:eastAsia="Times New Roman" w:hAnsi="Times New Roman" w:cs="Times New Roman"/>
          <w:sz w:val="24"/>
          <w:szCs w:val="24"/>
        </w:rPr>
        <w:br/>
      </w:r>
      <w:r w:rsidR="00235145" w:rsidRPr="007B6906">
        <w:rPr>
          <w:rFonts w:ascii="Times New Roman" w:hAnsi="Times New Roman"/>
          <w:sz w:val="24"/>
          <w:szCs w:val="24"/>
        </w:rPr>
        <w:t>To our knowledge this is the first study of historical trends in the sex differences in life expectancy in the USA, but our observations are consistent with other recent studies. Mayhew and Smith r</w:t>
      </w:r>
      <w:r w:rsidR="00235145" w:rsidRPr="007B6906">
        <w:rPr>
          <w:rFonts w:ascii="Times New Roman" w:hAnsi="Times New Roman"/>
          <w:sz w:val="24"/>
          <w:szCs w:val="24"/>
        </w:rPr>
        <w:t>e</w:t>
      </w:r>
      <w:r w:rsidR="00235145" w:rsidRPr="007B6906">
        <w:rPr>
          <w:rFonts w:ascii="Times New Roman" w:hAnsi="Times New Roman"/>
          <w:sz w:val="24"/>
          <w:szCs w:val="24"/>
        </w:rPr>
        <w:t>ported in 2014 that there is evidence that the life expectancy difference between men and women is lessening in England and Wales, suggesting that the difference is not a natural or biological diffe</w:t>
      </w:r>
      <w:r w:rsidR="00235145" w:rsidRPr="007B6906">
        <w:rPr>
          <w:rFonts w:ascii="Times New Roman" w:hAnsi="Times New Roman"/>
          <w:sz w:val="24"/>
          <w:szCs w:val="24"/>
        </w:rPr>
        <w:t>r</w:t>
      </w:r>
      <w:r w:rsidR="00235145" w:rsidRPr="007B6906">
        <w:rPr>
          <w:rFonts w:ascii="Times New Roman" w:hAnsi="Times New Roman"/>
          <w:sz w:val="24"/>
          <w:szCs w:val="24"/>
        </w:rPr>
        <w:t xml:space="preserve">ence. While it is typical to think of elder nursing homes full of women with few men surviving as long, this may be changing for the next cohort to arrive into the oldest age groups. </w:t>
      </w:r>
      <w:del w:id="255" w:author="Jon Minton" w:date="2014-10-30T12:12:00Z">
        <w:r w:rsidR="00235145" w:rsidRPr="007B6906" w:rsidDel="00120D0A">
          <w:rPr>
            <w:rFonts w:ascii="Times New Roman" w:hAnsi="Times New Roman"/>
            <w:sz w:val="24"/>
            <w:szCs w:val="24"/>
          </w:rPr>
          <w:delText>On the other hand</w:delText>
        </w:r>
      </w:del>
      <w:ins w:id="256" w:author="Jon Minton" w:date="2014-10-30T12:12:00Z">
        <w:r>
          <w:rPr>
            <w:rFonts w:ascii="Times New Roman" w:hAnsi="Times New Roman"/>
            <w:sz w:val="24"/>
            <w:szCs w:val="24"/>
          </w:rPr>
          <w:t>However</w:t>
        </w:r>
      </w:ins>
      <w:r w:rsidR="00235145" w:rsidRPr="007B6906">
        <w:rPr>
          <w:rFonts w:ascii="Times New Roman" w:hAnsi="Times New Roman"/>
          <w:sz w:val="24"/>
          <w:szCs w:val="24"/>
        </w:rPr>
        <w:t xml:space="preserve">, if the excess mortality among young men </w:t>
      </w:r>
      <w:del w:id="257" w:author="Jon Minton" w:date="2014-10-30T12:13:00Z">
        <w:r w:rsidR="00235145" w:rsidRPr="007B6906" w:rsidDel="00120D0A">
          <w:rPr>
            <w:rFonts w:ascii="Times New Roman" w:hAnsi="Times New Roman"/>
            <w:sz w:val="24"/>
            <w:szCs w:val="24"/>
          </w:rPr>
          <w:delText xml:space="preserve">that we report </w:delText>
        </w:r>
      </w:del>
      <w:r w:rsidR="00235145" w:rsidRPr="007B6906">
        <w:rPr>
          <w:rFonts w:ascii="Times New Roman" w:hAnsi="Times New Roman"/>
          <w:sz w:val="24"/>
          <w:szCs w:val="24"/>
        </w:rPr>
        <w:t>continues or increases then this may affect the life expectancy of subsequent cohorts, reversing the trend once again.</w:t>
      </w:r>
    </w:p>
    <w:p w14:paraId="52DD6531" w14:textId="127FEE1B" w:rsidR="00120D0A" w:rsidRDefault="00120D0A">
      <w:pPr>
        <w:pStyle w:val="PardfautA"/>
        <w:spacing w:line="480" w:lineRule="auto"/>
        <w:rPr>
          <w:ins w:id="258" w:author="Jon Minton" w:date="2014-10-30T12:13:00Z"/>
          <w:rFonts w:ascii="Times New Roman" w:hAnsi="Times New Roman"/>
          <w:sz w:val="24"/>
          <w:szCs w:val="24"/>
        </w:rPr>
      </w:pPr>
      <w:ins w:id="259" w:author="Jon Minton" w:date="2014-10-30T12:13:00Z">
        <w:r>
          <w:rPr>
            <w:rFonts w:ascii="Times New Roman" w:hAnsi="Times New Roman"/>
            <w:sz w:val="24"/>
            <w:szCs w:val="24"/>
          </w:rPr>
          <w:t>NEW SUBSECTION: LIMITATIONS</w:t>
        </w:r>
      </w:ins>
    </w:p>
    <w:p w14:paraId="65220784" w14:textId="77777777" w:rsidR="00120D0A" w:rsidRDefault="00235145">
      <w:pPr>
        <w:pStyle w:val="PardfautA"/>
        <w:spacing w:line="480" w:lineRule="auto"/>
        <w:rPr>
          <w:ins w:id="260" w:author="Jon Minton" w:date="2014-10-30T12:14:00Z"/>
          <w:rFonts w:ascii="Times New Roman" w:hAnsi="Times New Roman"/>
          <w:sz w:val="24"/>
          <w:szCs w:val="24"/>
        </w:rPr>
      </w:pPr>
      <w:r w:rsidRPr="007B6906">
        <w:rPr>
          <w:rFonts w:ascii="Times New Roman" w:hAnsi="Times New Roman"/>
          <w:sz w:val="24"/>
          <w:szCs w:val="24"/>
        </w:rPr>
        <w:t xml:space="preserve">There are some limitations to this study. First, we present the </w:t>
      </w:r>
      <w:proofErr w:type="spellStart"/>
      <w:r w:rsidRPr="007B6906">
        <w:rPr>
          <w:rFonts w:ascii="Times New Roman" w:hAnsi="Times New Roman"/>
          <w:sz w:val="24"/>
          <w:szCs w:val="24"/>
        </w:rPr>
        <w:t>visualisations</w:t>
      </w:r>
      <w:proofErr w:type="spellEnd"/>
      <w:r w:rsidRPr="007B6906">
        <w:rPr>
          <w:rFonts w:ascii="Times New Roman" w:hAnsi="Times New Roman"/>
          <w:sz w:val="24"/>
          <w:szCs w:val="24"/>
        </w:rPr>
        <w:t xml:space="preserve"> as a way to identify trends in very large datasets, but we do not promote one of the </w:t>
      </w:r>
      <w:del w:id="261" w:author="Jon Minton" w:date="2014-10-30T12:13:00Z">
        <w:r w:rsidRPr="007B6906" w:rsidDel="00120D0A">
          <w:rPr>
            <w:rFonts w:ascii="Times New Roman" w:hAnsi="Times New Roman"/>
            <w:sz w:val="24"/>
            <w:szCs w:val="24"/>
          </w:rPr>
          <w:delText xml:space="preserve">5 </w:delText>
        </w:r>
      </w:del>
      <w:ins w:id="262" w:author="Jon Minton" w:date="2014-10-30T12:13:00Z">
        <w:r w:rsidR="00120D0A">
          <w:rPr>
            <w:rFonts w:ascii="Times New Roman" w:hAnsi="Times New Roman"/>
            <w:sz w:val="24"/>
            <w:szCs w:val="24"/>
          </w:rPr>
          <w:t xml:space="preserve">five </w:t>
        </w:r>
      </w:ins>
      <w:r w:rsidRPr="007B6906">
        <w:rPr>
          <w:rFonts w:ascii="Times New Roman" w:hAnsi="Times New Roman"/>
          <w:sz w:val="24"/>
          <w:szCs w:val="24"/>
        </w:rPr>
        <w:t>possible hypotheses over a</w:t>
      </w:r>
      <w:r w:rsidRPr="007B6906">
        <w:rPr>
          <w:rFonts w:ascii="Times New Roman" w:hAnsi="Times New Roman"/>
          <w:sz w:val="24"/>
          <w:szCs w:val="24"/>
        </w:rPr>
        <w:t>n</w:t>
      </w:r>
      <w:r w:rsidRPr="007B6906">
        <w:rPr>
          <w:rFonts w:ascii="Times New Roman" w:hAnsi="Times New Roman"/>
          <w:sz w:val="24"/>
          <w:szCs w:val="24"/>
        </w:rPr>
        <w:t xml:space="preserve">other. </w:t>
      </w:r>
    </w:p>
    <w:p w14:paraId="0E3465AD" w14:textId="77777777" w:rsidR="00120D0A" w:rsidRPr="007B6906" w:rsidRDefault="00120D0A" w:rsidP="00120D0A">
      <w:pPr>
        <w:pStyle w:val="PardfautA"/>
        <w:spacing w:line="480" w:lineRule="auto"/>
        <w:rPr>
          <w:rFonts w:ascii="Times New Roman" w:eastAsia="Times New Roman" w:hAnsi="Times New Roman" w:cs="Times New Roman"/>
          <w:sz w:val="24"/>
          <w:szCs w:val="24"/>
        </w:rPr>
      </w:pPr>
      <w:moveToRangeStart w:id="263" w:author="Jon Minton" w:date="2014-10-30T12:14:00Z" w:name="move402434576"/>
      <w:moveTo w:id="264" w:author="Jon Minton" w:date="2014-10-30T12:14:00Z">
        <w:r w:rsidRPr="007B6906">
          <w:rPr>
            <w:rFonts w:ascii="Times New Roman" w:hAnsi="Times New Roman"/>
            <w:sz w:val="24"/>
            <w:szCs w:val="24"/>
          </w:rPr>
          <w:t>It is possible that male death reporting was more refined earlier on, and that the data for women b</w:t>
        </w:r>
        <w:r w:rsidRPr="007B6906">
          <w:rPr>
            <w:rFonts w:ascii="Times New Roman" w:hAnsi="Times New Roman"/>
            <w:sz w:val="24"/>
            <w:szCs w:val="24"/>
          </w:rPr>
          <w:t>e</w:t>
        </w:r>
        <w:r w:rsidRPr="007B6906">
          <w:rPr>
            <w:rFonts w:ascii="Times New Roman" w:hAnsi="Times New Roman"/>
            <w:sz w:val="24"/>
            <w:szCs w:val="24"/>
          </w:rPr>
          <w:t>came more refined during the study period, which would affect these data and the comparability of male and female data, but this would likely have resulted in rounded estimates for age at death for women in the earlier decades, and would not have changed the results that we report here.</w:t>
        </w:r>
      </w:moveTo>
    </w:p>
    <w:p w14:paraId="0B2D468A" w14:textId="77777777" w:rsidR="00120D0A" w:rsidRPr="007B6906" w:rsidRDefault="00120D0A" w:rsidP="00120D0A">
      <w:pPr>
        <w:pStyle w:val="PardfautA"/>
        <w:spacing w:line="480" w:lineRule="auto"/>
        <w:rPr>
          <w:rFonts w:ascii="Times New Roman" w:hAnsi="Times New Roman"/>
          <w:b/>
          <w:bCs/>
          <w:sz w:val="24"/>
          <w:szCs w:val="24"/>
        </w:rPr>
      </w:pPr>
      <w:moveTo w:id="265" w:author="Jon Minton" w:date="2014-10-30T12:14:00Z">
        <w:r w:rsidRPr="007B6906">
          <w:rPr>
            <w:rFonts w:ascii="Times New Roman" w:hAnsi="Times New Roman"/>
            <w:sz w:val="24"/>
            <w:szCs w:val="24"/>
          </w:rPr>
          <w:t>Another limitation of this study is that it cannot say whether there is a ‘natural / biological</w:t>
        </w:r>
        <w:r w:rsidRPr="007B6906">
          <w:rPr>
            <w:rFonts w:ascii="Times New Roman" w:hAnsi="Times New Roman"/>
            <w:sz w:val="24"/>
            <w:szCs w:val="24"/>
            <w:lang w:val="fr-FR"/>
          </w:rPr>
          <w:t xml:space="preserve">’ </w:t>
        </w:r>
        <w:r w:rsidRPr="007B6906">
          <w:rPr>
            <w:rFonts w:ascii="Times New Roman" w:hAnsi="Times New Roman"/>
            <w:sz w:val="24"/>
            <w:szCs w:val="24"/>
          </w:rPr>
          <w:t>longev</w:t>
        </w:r>
        <w:r w:rsidRPr="007B6906">
          <w:rPr>
            <w:rFonts w:ascii="Times New Roman" w:hAnsi="Times New Roman"/>
            <w:sz w:val="24"/>
            <w:szCs w:val="24"/>
          </w:rPr>
          <w:t>i</w:t>
        </w:r>
        <w:r w:rsidRPr="007B6906">
          <w:rPr>
            <w:rFonts w:ascii="Times New Roman" w:hAnsi="Times New Roman"/>
            <w:sz w:val="24"/>
            <w:szCs w:val="24"/>
          </w:rPr>
          <w:t>ty advantage for women. If that were true then it could be that the period before the second World War was ‘unnatural</w:t>
        </w:r>
        <w:r w:rsidRPr="007B6906">
          <w:rPr>
            <w:rFonts w:ascii="Times New Roman" w:hAnsi="Times New Roman"/>
            <w:sz w:val="24"/>
            <w:szCs w:val="24"/>
            <w:lang w:val="fr-FR"/>
          </w:rPr>
          <w:t xml:space="preserve">’ </w:t>
        </w:r>
        <w:r w:rsidRPr="007B6906">
          <w:rPr>
            <w:rFonts w:ascii="Times New Roman" w:hAnsi="Times New Roman"/>
            <w:sz w:val="24"/>
            <w:szCs w:val="24"/>
          </w:rPr>
          <w:t>for women; that is, if women do have a natural longevity edge over men, then perhaps the pre-war period when women in the USA had far fewer rights relative to men and m</w:t>
        </w:r>
        <w:r w:rsidRPr="007B6906">
          <w:rPr>
            <w:rFonts w:ascii="Times New Roman" w:hAnsi="Times New Roman"/>
            <w:sz w:val="24"/>
            <w:szCs w:val="24"/>
          </w:rPr>
          <w:t>a</w:t>
        </w:r>
        <w:r w:rsidRPr="007B6906">
          <w:rPr>
            <w:rFonts w:ascii="Times New Roman" w:hAnsi="Times New Roman"/>
            <w:sz w:val="24"/>
            <w:szCs w:val="24"/>
          </w:rPr>
          <w:t xml:space="preserve">ternal mortality was much higher was the high-risk period for women, negating their natural edge. Once equal rights, birth control and safer maternity practices had been better established, the natural </w:t>
        </w:r>
        <w:r w:rsidRPr="007B6906">
          <w:rPr>
            <w:rFonts w:ascii="Times New Roman" w:hAnsi="Times New Roman"/>
            <w:sz w:val="24"/>
            <w:szCs w:val="24"/>
          </w:rPr>
          <w:lastRenderedPageBreak/>
          <w:t>advantage for women re-emerged. </w:t>
        </w:r>
        <w:r>
          <w:rPr>
            <w:rFonts w:ascii="Times New Roman" w:hAnsi="Times New Roman"/>
            <w:sz w:val="24"/>
            <w:szCs w:val="24"/>
          </w:rPr>
          <w:t>Alternatively there is no particular ‘natural’ difference and it is always determined by differing cultural practices.</w:t>
        </w:r>
      </w:moveTo>
    </w:p>
    <w:moveToRangeEnd w:id="263"/>
    <w:p w14:paraId="7F08C32C" w14:textId="77777777" w:rsidR="00120D0A" w:rsidRDefault="00120D0A">
      <w:pPr>
        <w:pStyle w:val="PardfautA"/>
        <w:spacing w:line="480" w:lineRule="auto"/>
        <w:rPr>
          <w:ins w:id="266" w:author="Jon Minton" w:date="2014-10-30T12:13:00Z"/>
          <w:rFonts w:ascii="Times New Roman" w:hAnsi="Times New Roman"/>
          <w:sz w:val="24"/>
          <w:szCs w:val="24"/>
        </w:rPr>
      </w:pPr>
    </w:p>
    <w:p w14:paraId="12B940C7" w14:textId="67F6C35E" w:rsidR="00120D0A" w:rsidRDefault="00120D0A">
      <w:pPr>
        <w:pStyle w:val="PardfautA"/>
        <w:spacing w:line="480" w:lineRule="auto"/>
        <w:rPr>
          <w:ins w:id="267" w:author="Jon Minton" w:date="2014-10-30T12:13:00Z"/>
          <w:rFonts w:ascii="Times New Roman" w:hAnsi="Times New Roman"/>
          <w:sz w:val="24"/>
          <w:szCs w:val="24"/>
        </w:rPr>
      </w:pPr>
      <w:ins w:id="268" w:author="Jon Minton" w:date="2014-10-30T12:13:00Z">
        <w:r>
          <w:rPr>
            <w:rFonts w:ascii="Times New Roman" w:hAnsi="Times New Roman"/>
            <w:sz w:val="24"/>
            <w:szCs w:val="24"/>
          </w:rPr>
          <w:t>[NEW SUBSECTION: FURTHER RESEARCH]</w:t>
        </w:r>
      </w:ins>
    </w:p>
    <w:p w14:paraId="4F3ED3C9" w14:textId="65874D9C"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Further research could look more closely at historical trends and disease-specific incidence in any of the 37 countries with available data in order to draw inferences about specific public policy changes and whether these affected one gender more than another…?</w:t>
      </w:r>
    </w:p>
    <w:p w14:paraId="384FA208" w14:textId="70E54B56" w:rsidR="00CB1907" w:rsidRPr="007B6906" w:rsidDel="00120D0A" w:rsidRDefault="00235145">
      <w:pPr>
        <w:pStyle w:val="PardfautA"/>
        <w:spacing w:line="480" w:lineRule="auto"/>
        <w:rPr>
          <w:rFonts w:ascii="Times New Roman" w:eastAsia="Times New Roman" w:hAnsi="Times New Roman" w:cs="Times New Roman"/>
          <w:sz w:val="24"/>
          <w:szCs w:val="24"/>
        </w:rPr>
      </w:pPr>
      <w:moveFromRangeStart w:id="269" w:author="Jon Minton" w:date="2014-10-30T12:14:00Z" w:name="move402434576"/>
      <w:moveFrom w:id="270" w:author="Jon Minton" w:date="2014-10-30T12:14:00Z">
        <w:r w:rsidRPr="007B6906" w:rsidDel="00120D0A">
          <w:rPr>
            <w:rFonts w:ascii="Times New Roman" w:hAnsi="Times New Roman"/>
            <w:sz w:val="24"/>
            <w:szCs w:val="24"/>
          </w:rPr>
          <w:t>It is possible that male death reporting was more refined earlier on, and that the data for women b</w:t>
        </w:r>
        <w:r w:rsidRPr="007B6906" w:rsidDel="00120D0A">
          <w:rPr>
            <w:rFonts w:ascii="Times New Roman" w:hAnsi="Times New Roman"/>
            <w:sz w:val="24"/>
            <w:szCs w:val="24"/>
          </w:rPr>
          <w:t>e</w:t>
        </w:r>
        <w:r w:rsidRPr="007B6906" w:rsidDel="00120D0A">
          <w:rPr>
            <w:rFonts w:ascii="Times New Roman" w:hAnsi="Times New Roman"/>
            <w:sz w:val="24"/>
            <w:szCs w:val="24"/>
          </w:rPr>
          <w:t>came more refined during the study period, which would affect these data and the comparability of male and female data, but this would likely have resulted in rounded estimates for age at death for women in the earlier decades, and would not have changed the results that we report here.</w:t>
        </w:r>
      </w:moveFrom>
    </w:p>
    <w:p w14:paraId="6207E8D7" w14:textId="26289C81" w:rsidR="00CB1907" w:rsidRDefault="00235145">
      <w:pPr>
        <w:pStyle w:val="PardfautA"/>
        <w:spacing w:line="480" w:lineRule="auto"/>
        <w:rPr>
          <w:ins w:id="271" w:author="Jon Minton" w:date="2014-10-30T12:14:00Z"/>
          <w:rFonts w:ascii="Times New Roman" w:hAnsi="Times New Roman"/>
          <w:sz w:val="24"/>
          <w:szCs w:val="24"/>
        </w:rPr>
      </w:pPr>
      <w:moveFrom w:id="272" w:author="Jon Minton" w:date="2014-10-30T12:14:00Z">
        <w:r w:rsidRPr="007B6906" w:rsidDel="00120D0A">
          <w:rPr>
            <w:rFonts w:ascii="Times New Roman" w:hAnsi="Times New Roman"/>
            <w:sz w:val="24"/>
            <w:szCs w:val="24"/>
          </w:rPr>
          <w:t>Another limitation of this study is that it cannot say whether there is a ‘natural / biological</w:t>
        </w:r>
        <w:r w:rsidRPr="007B6906" w:rsidDel="00120D0A">
          <w:rPr>
            <w:rFonts w:ascii="Times New Roman" w:hAnsi="Times New Roman"/>
            <w:sz w:val="24"/>
            <w:szCs w:val="24"/>
            <w:lang w:val="fr-FR"/>
          </w:rPr>
          <w:t xml:space="preserve">’ </w:t>
        </w:r>
        <w:r w:rsidRPr="007B6906" w:rsidDel="00120D0A">
          <w:rPr>
            <w:rFonts w:ascii="Times New Roman" w:hAnsi="Times New Roman"/>
            <w:sz w:val="24"/>
            <w:szCs w:val="24"/>
          </w:rPr>
          <w:t>longev</w:t>
        </w:r>
        <w:r w:rsidRPr="007B6906" w:rsidDel="00120D0A">
          <w:rPr>
            <w:rFonts w:ascii="Times New Roman" w:hAnsi="Times New Roman"/>
            <w:sz w:val="24"/>
            <w:szCs w:val="24"/>
          </w:rPr>
          <w:t>i</w:t>
        </w:r>
        <w:r w:rsidRPr="007B6906" w:rsidDel="00120D0A">
          <w:rPr>
            <w:rFonts w:ascii="Times New Roman" w:hAnsi="Times New Roman"/>
            <w:sz w:val="24"/>
            <w:szCs w:val="24"/>
          </w:rPr>
          <w:t>ty advantage for women. If that were true then it could be that the period before the second World War was ‘unnatural</w:t>
        </w:r>
        <w:r w:rsidRPr="007B6906" w:rsidDel="00120D0A">
          <w:rPr>
            <w:rFonts w:ascii="Times New Roman" w:hAnsi="Times New Roman"/>
            <w:sz w:val="24"/>
            <w:szCs w:val="24"/>
            <w:lang w:val="fr-FR"/>
          </w:rPr>
          <w:t xml:space="preserve">’ </w:t>
        </w:r>
        <w:r w:rsidRPr="007B6906" w:rsidDel="00120D0A">
          <w:rPr>
            <w:rFonts w:ascii="Times New Roman" w:hAnsi="Times New Roman"/>
            <w:sz w:val="24"/>
            <w:szCs w:val="24"/>
          </w:rPr>
          <w:t>for women; that is, if women do have a natural longevity edge over men, then perhaps the pre-war period when women in the USA had far fewer rights relative to men and m</w:t>
        </w:r>
        <w:r w:rsidRPr="007B6906" w:rsidDel="00120D0A">
          <w:rPr>
            <w:rFonts w:ascii="Times New Roman" w:hAnsi="Times New Roman"/>
            <w:sz w:val="24"/>
            <w:szCs w:val="24"/>
          </w:rPr>
          <w:t>a</w:t>
        </w:r>
        <w:r w:rsidRPr="007B6906" w:rsidDel="00120D0A">
          <w:rPr>
            <w:rFonts w:ascii="Times New Roman" w:hAnsi="Times New Roman"/>
            <w:sz w:val="24"/>
            <w:szCs w:val="24"/>
          </w:rPr>
          <w:t>ternal mortality was much higher was the high-risk period for women, negating their natural edge. Once equal rights, birth control and safer maternity practices had been better established, the natural advantage for women re-emerged. </w:t>
        </w:r>
        <w:ins w:id="273" w:author="Danny Dorling" w:date="2014-10-29T17:28:00Z">
          <w:r w:rsidR="00B11E3F" w:rsidDel="00120D0A">
            <w:rPr>
              <w:rFonts w:ascii="Times New Roman" w:hAnsi="Times New Roman"/>
              <w:sz w:val="24"/>
              <w:szCs w:val="24"/>
            </w:rPr>
            <w:t>Alternatively there is no particular ‘natural</w:t>
          </w:r>
        </w:ins>
        <w:ins w:id="274" w:author="Danny Dorling" w:date="2014-10-29T17:29:00Z">
          <w:r w:rsidR="00B11E3F" w:rsidDel="00120D0A">
            <w:rPr>
              <w:rFonts w:ascii="Times New Roman" w:hAnsi="Times New Roman"/>
              <w:sz w:val="24"/>
              <w:szCs w:val="24"/>
            </w:rPr>
            <w:t>’ difference and it is always determined by differing cultural practices.</w:t>
          </w:r>
        </w:ins>
      </w:moveFrom>
    </w:p>
    <w:p w14:paraId="62F7C172" w14:textId="1DED9052" w:rsidR="00120D0A" w:rsidRPr="007B6906" w:rsidDel="00120D0A" w:rsidRDefault="00120D0A">
      <w:pPr>
        <w:pStyle w:val="PardfautA"/>
        <w:spacing w:line="480" w:lineRule="auto"/>
        <w:rPr>
          <w:rFonts w:ascii="Times New Roman" w:hAnsi="Times New Roman"/>
          <w:b/>
          <w:bCs/>
          <w:sz w:val="24"/>
          <w:szCs w:val="24"/>
        </w:rPr>
      </w:pPr>
      <w:bookmarkStart w:id="275" w:name="_GoBack"/>
      <w:bookmarkEnd w:id="275"/>
      <w:ins w:id="276" w:author="Jon Minton" w:date="2014-10-30T12:14:00Z">
        <w:r>
          <w:rPr>
            <w:rFonts w:ascii="Times New Roman" w:hAnsi="Times New Roman"/>
            <w:sz w:val="24"/>
            <w:szCs w:val="24"/>
          </w:rPr>
          <w:t>[NEW SUBSECTION: CONCLUSION]</w:t>
        </w:r>
      </w:ins>
    </w:p>
    <w:moveFromRangeEnd w:id="269"/>
    <w:p w14:paraId="647C7B6F" w14:textId="1935B455"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If the </w:t>
      </w:r>
      <w:ins w:id="277" w:author="Danny Dorling" w:date="2014-10-29T17:29:00Z">
        <w:r w:rsidR="00B11E3F">
          <w:rPr>
            <w:rFonts w:ascii="Times New Roman" w:hAnsi="Times New Roman"/>
            <w:sz w:val="24"/>
            <w:szCs w:val="24"/>
          </w:rPr>
          <w:t xml:space="preserve">most recent </w:t>
        </w:r>
      </w:ins>
      <w:r w:rsidRPr="007B6906">
        <w:rPr>
          <w:rFonts w:ascii="Times New Roman" w:hAnsi="Times New Roman"/>
          <w:sz w:val="24"/>
          <w:szCs w:val="24"/>
        </w:rPr>
        <w:t xml:space="preserve">differences we see represent real trends, then the peaks in excess male compared to female mortality may represent points or periods in history when men experienced differential </w:t>
      </w:r>
      <w:ins w:id="278" w:author="Danny Dorling" w:date="2014-10-29T17:29:00Z">
        <w:r w:rsidR="00B11E3F">
          <w:rPr>
            <w:rFonts w:ascii="Times New Roman" w:hAnsi="Times New Roman"/>
            <w:sz w:val="24"/>
            <w:szCs w:val="24"/>
          </w:rPr>
          <w:t xml:space="preserve">higher </w:t>
        </w:r>
      </w:ins>
      <w:r w:rsidRPr="007B6906">
        <w:rPr>
          <w:rFonts w:ascii="Times New Roman" w:hAnsi="Times New Roman"/>
          <w:sz w:val="24"/>
          <w:szCs w:val="24"/>
        </w:rPr>
        <w:t>stress or threats to well-being, for example economic recessions within the context of male dominated economies</w:t>
      </w:r>
      <w:ins w:id="279" w:author="Danny Dorling" w:date="2014-10-29T17:30:00Z">
        <w:r w:rsidR="009128FE">
          <w:rPr>
            <w:rFonts w:ascii="Times New Roman" w:hAnsi="Times New Roman"/>
            <w:sz w:val="24"/>
            <w:szCs w:val="24"/>
          </w:rPr>
          <w:t>;</w:t>
        </w:r>
      </w:ins>
      <w:del w:id="280" w:author="Danny Dorling" w:date="2014-10-29T17:30:00Z">
        <w:r w:rsidRPr="007B6906" w:rsidDel="009128FE">
          <w:rPr>
            <w:rFonts w:ascii="Times New Roman" w:hAnsi="Times New Roman"/>
            <w:sz w:val="24"/>
            <w:szCs w:val="24"/>
          </w:rPr>
          <w:delText>.</w:delText>
        </w:r>
      </w:del>
      <w:ins w:id="281" w:author="Danny Dorling" w:date="2014-10-29T17:29:00Z">
        <w:r w:rsidR="009128FE">
          <w:rPr>
            <w:rFonts w:ascii="Times New Roman" w:hAnsi="Times New Roman"/>
            <w:sz w:val="24"/>
            <w:szCs w:val="24"/>
          </w:rPr>
          <w:t xml:space="preserve"> much greater male rates of </w:t>
        </w:r>
      </w:ins>
      <w:ins w:id="282" w:author="Danny Dorling" w:date="2014-10-29T17:30:00Z">
        <w:r w:rsidR="009128FE">
          <w:rPr>
            <w:rFonts w:ascii="Times New Roman" w:hAnsi="Times New Roman"/>
            <w:sz w:val="24"/>
            <w:szCs w:val="24"/>
          </w:rPr>
          <w:t>imprisonment</w:t>
        </w:r>
      </w:ins>
      <w:ins w:id="283" w:author="Danny Dorling" w:date="2014-10-29T17:29:00Z">
        <w:r w:rsidR="009128FE">
          <w:rPr>
            <w:rFonts w:ascii="Times New Roman" w:hAnsi="Times New Roman"/>
            <w:sz w:val="24"/>
            <w:szCs w:val="24"/>
          </w:rPr>
          <w:t xml:space="preserve"> due to </w:t>
        </w:r>
      </w:ins>
      <w:ins w:id="284" w:author="Danny Dorling" w:date="2014-10-29T17:30:00Z">
        <w:r w:rsidR="009128FE">
          <w:rPr>
            <w:rFonts w:ascii="Times New Roman" w:hAnsi="Times New Roman"/>
            <w:sz w:val="24"/>
            <w:szCs w:val="24"/>
          </w:rPr>
          <w:t>committing</w:t>
        </w:r>
      </w:ins>
      <w:ins w:id="285" w:author="Danny Dorling" w:date="2014-10-29T17:29:00Z">
        <w:r w:rsidR="009128FE">
          <w:rPr>
            <w:rFonts w:ascii="Times New Roman" w:hAnsi="Times New Roman"/>
            <w:sz w:val="24"/>
            <w:szCs w:val="24"/>
          </w:rPr>
          <w:t xml:space="preserve"> crimes with economic reasons at their origin, and so on.</w:t>
        </w:r>
      </w:ins>
    </w:p>
    <w:p w14:paraId="169850C8"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lastRenderedPageBreak/>
        <w:t>This paper suggests that sex differences in life expectancy are not just natural differences but that they are also the result of historical societal trends where men and women were differentially pr</w:t>
      </w:r>
      <w:r w:rsidRPr="007B6906">
        <w:rPr>
          <w:rFonts w:ascii="Times New Roman" w:hAnsi="Times New Roman"/>
          <w:sz w:val="24"/>
          <w:szCs w:val="24"/>
        </w:rPr>
        <w:t>o</w:t>
      </w:r>
      <w:r w:rsidRPr="007B6906">
        <w:rPr>
          <w:rFonts w:ascii="Times New Roman" w:hAnsi="Times New Roman"/>
          <w:sz w:val="24"/>
          <w:szCs w:val="24"/>
        </w:rPr>
        <w:t>tected or stressed compared to each other. ?</w:t>
      </w:r>
    </w:p>
    <w:p w14:paraId="6C5FBB01"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If sex differences in mortality are truly a result of human activities and societal structures (or som</w:t>
      </w:r>
      <w:r w:rsidRPr="007B6906">
        <w:rPr>
          <w:rFonts w:ascii="Times New Roman" w:hAnsi="Times New Roman"/>
          <w:sz w:val="24"/>
          <w:szCs w:val="24"/>
        </w:rPr>
        <w:t>e</w:t>
      </w:r>
      <w:r w:rsidRPr="007B6906">
        <w:rPr>
          <w:rFonts w:ascii="Times New Roman" w:hAnsi="Times New Roman"/>
          <w:sz w:val="24"/>
          <w:szCs w:val="24"/>
        </w:rPr>
        <w:t>thing else) rather than biology, or interacting with biology, then this inequality in health between men and women can be lessened and what activities would lead to longer healthy lives for men as well as for women.</w:t>
      </w:r>
    </w:p>
    <w:p w14:paraId="2F9617F7" w14:textId="77777777" w:rsidR="000740FB" w:rsidRPr="007B6906" w:rsidRDefault="00235145">
      <w:pPr>
        <w:pStyle w:val="PardfautA"/>
        <w:spacing w:line="480" w:lineRule="auto"/>
        <w:rPr>
          <w:ins w:id="286" w:author="Ian Webb" w:date="2014-10-27T23:11:00Z"/>
          <w:rFonts w:ascii="Times New Roman" w:hAnsi="Times New Roman"/>
          <w:sz w:val="24"/>
          <w:szCs w:val="24"/>
        </w:rPr>
      </w:pPr>
      <w:r w:rsidRPr="007B6906">
        <w:rPr>
          <w:rFonts w:ascii="Times New Roman" w:hAnsi="Times New Roman"/>
          <w:sz w:val="24"/>
          <w:szCs w:val="24"/>
        </w:rPr>
        <w:t>This study attempts to identify what threats to healthy lives need to be identified to prevent this e</w:t>
      </w:r>
      <w:r w:rsidRPr="007B6906">
        <w:rPr>
          <w:rFonts w:ascii="Times New Roman" w:hAnsi="Times New Roman"/>
          <w:sz w:val="24"/>
          <w:szCs w:val="24"/>
        </w:rPr>
        <w:t>x</w:t>
      </w:r>
      <w:r w:rsidRPr="007B6906">
        <w:rPr>
          <w:rFonts w:ascii="Times New Roman" w:hAnsi="Times New Roman"/>
          <w:sz w:val="24"/>
          <w:szCs w:val="24"/>
        </w:rPr>
        <w:t>cess mortality in the future.</w:t>
      </w:r>
    </w:p>
    <w:p w14:paraId="2C222949" w14:textId="77777777" w:rsidR="000740FB" w:rsidRPr="007B6906" w:rsidRDefault="000740FB">
      <w:pPr>
        <w:rPr>
          <w:ins w:id="287" w:author="Ian Webb" w:date="2014-10-27T23:11:00Z"/>
          <w:rFonts w:eastAsia="Helvetica" w:cs="Helvetica"/>
          <w:color w:val="000000"/>
          <w:u w:color="000000"/>
        </w:rPr>
      </w:pPr>
      <w:ins w:id="288" w:author="Ian Webb" w:date="2014-10-27T23:11:00Z">
        <w:r w:rsidRPr="007B6906">
          <w:br w:type="page"/>
        </w:r>
      </w:ins>
    </w:p>
    <w:p w14:paraId="3596A518" w14:textId="77777777" w:rsidR="00CB1907" w:rsidRPr="007B6906" w:rsidRDefault="00CB1907">
      <w:pPr>
        <w:pStyle w:val="PardfautA"/>
        <w:spacing w:line="480" w:lineRule="auto"/>
        <w:rPr>
          <w:rFonts w:ascii="Times New Roman" w:eastAsia="Times New Roman" w:hAnsi="Times New Roman" w:cs="Times New Roman"/>
          <w:sz w:val="24"/>
          <w:szCs w:val="24"/>
        </w:rPr>
      </w:pPr>
    </w:p>
    <w:p w14:paraId="6F485FCF" w14:textId="77777777" w:rsidR="000740FB" w:rsidRPr="007B6906" w:rsidRDefault="000740FB">
      <w:pPr>
        <w:pStyle w:val="Corps"/>
        <w:rPr>
          <w:ins w:id="289" w:author="Ian Webb" w:date="2014-10-27T23:11:00Z"/>
        </w:rPr>
      </w:pPr>
      <w:ins w:id="290" w:author="Ian Webb" w:date="2014-10-27T23:10:00Z">
        <w:r w:rsidRPr="007B6906">
          <w:t>References</w:t>
        </w:r>
      </w:ins>
    </w:p>
    <w:p w14:paraId="46907D16" w14:textId="77777777" w:rsidR="000740FB" w:rsidRPr="007B6906" w:rsidRDefault="000740FB">
      <w:pPr>
        <w:pStyle w:val="Corps"/>
        <w:rPr>
          <w:ins w:id="291" w:author="Ian Webb" w:date="2014-10-27T23:09:00Z"/>
        </w:rPr>
      </w:pPr>
    </w:p>
    <w:p w14:paraId="301B9C9F" w14:textId="77777777" w:rsidR="000740FB" w:rsidRPr="007B6906" w:rsidRDefault="000740FB">
      <w:pPr>
        <w:pStyle w:val="NormalWeb"/>
        <w:ind w:left="640" w:hanging="640"/>
        <w:divId w:val="1123036446"/>
        <w:rPr>
          <w:rFonts w:eastAsiaTheme="minorEastAsia"/>
          <w:noProof/>
        </w:rPr>
      </w:pPr>
      <w:r w:rsidRPr="007B6906">
        <w:fldChar w:fldCharType="begin" w:fldLock="1"/>
      </w:r>
      <w:r w:rsidRPr="007B6906">
        <w:instrText xml:space="preserve">ADDIN Mendeley Bibliography CSL_BIBLIOGRAPHY </w:instrText>
      </w:r>
      <w:r w:rsidRPr="007B6906">
        <w:fldChar w:fldCharType="separate"/>
      </w:r>
      <w:r w:rsidRPr="007B6906">
        <w:rPr>
          <w:noProof/>
        </w:rPr>
        <w:t xml:space="preserve">1. </w:t>
      </w:r>
      <w:r w:rsidRPr="007B6906">
        <w:rPr>
          <w:noProof/>
        </w:rPr>
        <w:tab/>
        <w:t>Matthews TJ, MF M. Infant mortality statistics from the 2010 period linked birth/infant death data set.  2013 Dec 18;62(8):1-26. Natl Vital Stat Rep [Internet]. 2014;62(8):1–26. Available from: papers2://publication/uuid/22040A47-FB7F-468D-BC06-BB1DC31D09B1</w:t>
      </w:r>
    </w:p>
    <w:p w14:paraId="2E543B42" w14:textId="77777777" w:rsidR="000740FB" w:rsidRPr="007B6906" w:rsidRDefault="000740FB">
      <w:pPr>
        <w:pStyle w:val="NormalWeb"/>
        <w:ind w:left="640" w:hanging="640"/>
        <w:divId w:val="1123036446"/>
        <w:rPr>
          <w:noProof/>
        </w:rPr>
      </w:pPr>
      <w:r w:rsidRPr="007B6906">
        <w:rPr>
          <w:noProof/>
        </w:rPr>
        <w:t xml:space="preserve">2. </w:t>
      </w:r>
      <w:r w:rsidRPr="007B6906">
        <w:rPr>
          <w:noProof/>
        </w:rPr>
        <w:tab/>
        <w:t>Person MK, Esposito DH, Holman RC, Mehal JM, Stoll BJ. Risk Factors for Infectious Disease Death among Infants in the United States. . Pediatr Infect Dis J [Internet]. 2014; Available from: papers2://publication/uuid/35B7A2A5-04D7-471A-892C-1D30D41F4938</w:t>
      </w:r>
    </w:p>
    <w:p w14:paraId="70720EFE" w14:textId="77777777" w:rsidR="000740FB" w:rsidRPr="007B6906" w:rsidRDefault="000740FB">
      <w:pPr>
        <w:pStyle w:val="NormalWeb"/>
        <w:ind w:left="640" w:hanging="640"/>
        <w:divId w:val="1123036446"/>
        <w:rPr>
          <w:noProof/>
        </w:rPr>
      </w:pPr>
      <w:r w:rsidRPr="007B6906">
        <w:rPr>
          <w:noProof/>
        </w:rPr>
        <w:t xml:space="preserve">3. </w:t>
      </w:r>
      <w:r w:rsidRPr="007B6906">
        <w:rPr>
          <w:noProof/>
        </w:rPr>
        <w:tab/>
        <w:t>Duong HH, Mirea L, Shah PS, Yang J, Lee SK, Sankaran K. Pneumothorax in neonates: Trends, predictors and outcomes. . J Neonatal Perinat Med [Internet]. Department of Pediatrics, University of Saskatchewan, Saskatoon, SK, Canada.; 2013;7(1):29–38. Available from: http://eutils.ncbi.nlm.nih.gov/entrez/eutils/elink.fcgi?dbfrom=pubmed&amp;id=24815703&amp;retmode=ref&amp;cmd=prlinks</w:t>
      </w:r>
    </w:p>
    <w:p w14:paraId="62B61311" w14:textId="77777777" w:rsidR="000740FB" w:rsidRPr="007B6906" w:rsidRDefault="000740FB">
      <w:pPr>
        <w:pStyle w:val="NormalWeb"/>
        <w:ind w:left="640" w:hanging="640"/>
        <w:divId w:val="1123036446"/>
        <w:rPr>
          <w:noProof/>
        </w:rPr>
      </w:pPr>
      <w:r w:rsidRPr="007B6906">
        <w:rPr>
          <w:noProof/>
        </w:rPr>
        <w:t xml:space="preserve">4. </w:t>
      </w:r>
      <w:r w:rsidRPr="007B6906">
        <w:rPr>
          <w:noProof/>
        </w:rPr>
        <w:tab/>
        <w:t>Muenchhoff M, Goulder PJR. Sex differences in pediatric infectious diseases. J Infect Dis [Internet]. Department of Paediatrics, University of Oxford, United Kingdom.; 2014;209 Suppl S120–S126. Available from: http://jid.oxfordjournals.org/lookup/doi/10.1093/infdis/jiu232</w:t>
      </w:r>
    </w:p>
    <w:p w14:paraId="7E06697C" w14:textId="77777777" w:rsidR="000740FB" w:rsidRPr="007B6906" w:rsidRDefault="000740FB">
      <w:pPr>
        <w:pStyle w:val="NormalWeb"/>
        <w:ind w:left="640" w:hanging="640"/>
        <w:divId w:val="1123036446"/>
        <w:rPr>
          <w:noProof/>
        </w:rPr>
      </w:pPr>
      <w:r w:rsidRPr="007B6906">
        <w:rPr>
          <w:noProof/>
        </w:rPr>
        <w:t xml:space="preserve">5. </w:t>
      </w:r>
      <w:r w:rsidRPr="007B6906">
        <w:rPr>
          <w:noProof/>
        </w:rPr>
        <w:tab/>
        <w:t>Rochelle TL, Yeung DKY, Bond MH, Li LMW. Predictors of the gender gap in life expectancy across 54 nations. Psychol Health Med [Internet]. a Department of Applied Social Sciences , City University of Hong Kong , Kowloon , Hong Kong.; 2014;1–10. Available from: http://eutils.ncbi.nlm.nih.gov/entrez/eutils/elink.fcgi?dbfrom=pubmed&amp;id=25005485&amp;retmode=ref&amp;cmd=prlinks</w:t>
      </w:r>
    </w:p>
    <w:p w14:paraId="5709B2FB" w14:textId="77777777" w:rsidR="000740FB" w:rsidRPr="007B6906" w:rsidRDefault="000740FB">
      <w:pPr>
        <w:pStyle w:val="NormalWeb"/>
        <w:ind w:left="640" w:hanging="640"/>
        <w:divId w:val="1123036446"/>
        <w:rPr>
          <w:noProof/>
        </w:rPr>
      </w:pPr>
      <w:r w:rsidRPr="007B6906">
        <w:rPr>
          <w:noProof/>
        </w:rPr>
        <w:t xml:space="preserve">6. </w:t>
      </w:r>
      <w:r w:rsidRPr="007B6906">
        <w:rPr>
          <w:noProof/>
        </w:rPr>
        <w:tab/>
        <w:t>Thakkar JP, McCarthy BJ, Villano JL. Age-specific cancer incidence rates increase through the oldest age groups. Am J Med Sci [Internet]. 2014;348(1):65–70. Available from: http://content.wkhealth.com/linkback/openurl?sid=WKPTLP:landingpage&amp;an=00000441-201407000-00021</w:t>
      </w:r>
    </w:p>
    <w:p w14:paraId="2A24279E" w14:textId="77777777" w:rsidR="000740FB" w:rsidRPr="007B6906" w:rsidRDefault="000740FB">
      <w:pPr>
        <w:pStyle w:val="NormalWeb"/>
        <w:ind w:left="640" w:hanging="640"/>
        <w:divId w:val="1123036446"/>
        <w:rPr>
          <w:noProof/>
        </w:rPr>
      </w:pPr>
      <w:r w:rsidRPr="007B6906">
        <w:rPr>
          <w:noProof/>
        </w:rPr>
        <w:t xml:space="preserve">7. </w:t>
      </w:r>
      <w:r w:rsidRPr="007B6906">
        <w:rPr>
          <w:noProof/>
        </w:rPr>
        <w:tab/>
        <w:t>Van Oyen H, Berger N, Nusselder W, Charafeddine R, Jagger C, Cambois E, et al. The effect of smoking on the duration of life with and without disability, Belgium 1997-2011. BMC Public Health [Internet]. Unit of Survey, Life Styles and Chronic Diseases, Directorate Public Health and Surveillance, Scientific Institute of Public Health, Brussels, Belgium. hvanoyen@wiv-isp.be.; 2013;14:723. Available from: http://www.biomedcentral.com/1471-2458/14/723</w:t>
      </w:r>
    </w:p>
    <w:p w14:paraId="4810A978" w14:textId="77777777" w:rsidR="000740FB" w:rsidRPr="007B6906" w:rsidRDefault="000740FB">
      <w:pPr>
        <w:pStyle w:val="NormalWeb"/>
        <w:ind w:left="640" w:hanging="640"/>
        <w:divId w:val="1123036446"/>
        <w:rPr>
          <w:noProof/>
        </w:rPr>
      </w:pPr>
      <w:r w:rsidRPr="007B6906">
        <w:rPr>
          <w:noProof/>
        </w:rPr>
        <w:t xml:space="preserve">8. </w:t>
      </w:r>
      <w:r w:rsidRPr="007B6906">
        <w:rPr>
          <w:noProof/>
        </w:rPr>
        <w:tab/>
        <w:t>E A. United States life tables, 2009. Natl Vital Stat Rep [Internet]. 2014;62(7):1–63. Available from: http://europepmc.org/abstract/med/24393483</w:t>
      </w:r>
    </w:p>
    <w:p w14:paraId="42424EF7" w14:textId="77777777" w:rsidR="000740FB" w:rsidRPr="007B6906" w:rsidRDefault="000740FB">
      <w:pPr>
        <w:pStyle w:val="NormalWeb"/>
        <w:ind w:left="640" w:hanging="640"/>
        <w:divId w:val="1123036446"/>
        <w:rPr>
          <w:noProof/>
        </w:rPr>
      </w:pPr>
      <w:r w:rsidRPr="007B6906">
        <w:rPr>
          <w:noProof/>
        </w:rPr>
        <w:t xml:space="preserve">9. </w:t>
      </w:r>
      <w:r w:rsidRPr="007B6906">
        <w:rPr>
          <w:noProof/>
        </w:rPr>
        <w:tab/>
        <w:t>Loudon I. Maternal mortality in the past and its relevance to developing countries today. Am J Clin Nutr [Internet]. Wantage, Oxon, United Kingdom. irvine.loudon@wuhmo.ox.ac.uk; 2000;72(1 Suppl):241S–246S. Available from: http://eutils.ncbi.nlm.nih.gov/entrez/eutils/elink.fcgi?dbfrom=pubmed&amp;id=10871589&amp;retmode=ref&amp;cmd=prlinks</w:t>
      </w:r>
    </w:p>
    <w:p w14:paraId="04DC2291" w14:textId="77777777" w:rsidR="000740FB" w:rsidRPr="007B6906" w:rsidRDefault="000740FB">
      <w:pPr>
        <w:pStyle w:val="NormalWeb"/>
        <w:ind w:left="640" w:hanging="640"/>
        <w:divId w:val="1123036446"/>
        <w:rPr>
          <w:noProof/>
        </w:rPr>
      </w:pPr>
      <w:r w:rsidRPr="007B6906">
        <w:rPr>
          <w:noProof/>
        </w:rPr>
        <w:t xml:space="preserve">10. </w:t>
      </w:r>
      <w:r w:rsidRPr="007B6906">
        <w:rPr>
          <w:noProof/>
        </w:rPr>
        <w:tab/>
        <w:t>Minton J, Vanderbloemen L, Dorling D. Visualizing Europe’s demographic scars with coplots and contour plots. Int J Epidemiol [Internet]. Department of Urban Studies, University of Glasgow, Glasgow, UK, Department of Health Science, University of York, York, UK and School of Geography and the Environment, University of Oxford, Oxford, UK.; 2013;42(4):1164–76. Available from: http://www.ije.oxfordjournals.org/cgi/doi/10.1093/ije/dyt115</w:t>
      </w:r>
    </w:p>
    <w:p w14:paraId="0C26B712" w14:textId="77777777" w:rsidR="000740FB" w:rsidRPr="007B6906" w:rsidRDefault="000740FB">
      <w:pPr>
        <w:pStyle w:val="NormalWeb"/>
        <w:ind w:left="640" w:hanging="640"/>
        <w:divId w:val="1123036446"/>
        <w:rPr>
          <w:noProof/>
        </w:rPr>
      </w:pPr>
      <w:r w:rsidRPr="007B6906">
        <w:rPr>
          <w:noProof/>
        </w:rPr>
        <w:lastRenderedPageBreak/>
        <w:t xml:space="preserve">11. </w:t>
      </w:r>
      <w:r w:rsidRPr="007B6906">
        <w:rPr>
          <w:noProof/>
        </w:rPr>
        <w:tab/>
        <w:t>Organization WH. No Title [Internet]. Estimates by WHO, UNICEF, UNFPA, The World Bank Estimates, and the United Nations Population Division. 2014. Available from: http://scholar.google.com#</w:t>
      </w:r>
    </w:p>
    <w:p w14:paraId="4449EF53" w14:textId="77777777" w:rsidR="000740FB" w:rsidRPr="007B6906" w:rsidRDefault="000740FB">
      <w:pPr>
        <w:pStyle w:val="NormalWeb"/>
        <w:ind w:left="640" w:hanging="640"/>
        <w:divId w:val="1123036446"/>
        <w:rPr>
          <w:noProof/>
        </w:rPr>
      </w:pPr>
      <w:r w:rsidRPr="007B6906">
        <w:rPr>
          <w:noProof/>
        </w:rPr>
        <w:t xml:space="preserve">12. </w:t>
      </w:r>
      <w:r w:rsidRPr="007B6906">
        <w:rPr>
          <w:noProof/>
        </w:rPr>
        <w:tab/>
        <w:t>Luy M, Gast K. Do women live longer or do men die earlier? Reflections on the causes of sex differences in life expectancy. Gerontology [Internet]. 2013;60(2):143–53. Available from: http://www.karger.com?doi=10.1159/000355310</w:t>
      </w:r>
    </w:p>
    <w:p w14:paraId="636F2F6C" w14:textId="77777777" w:rsidR="000740FB" w:rsidRPr="007B6906" w:rsidRDefault="000740FB">
      <w:pPr>
        <w:pStyle w:val="NormalWeb"/>
        <w:ind w:left="640" w:hanging="640"/>
        <w:divId w:val="1123036446"/>
        <w:rPr>
          <w:noProof/>
        </w:rPr>
      </w:pPr>
      <w:r w:rsidRPr="007B6906">
        <w:rPr>
          <w:noProof/>
        </w:rPr>
        <w:t xml:space="preserve">13. </w:t>
      </w:r>
      <w:r w:rsidRPr="007B6906">
        <w:rPr>
          <w:noProof/>
        </w:rPr>
        <w:tab/>
        <w:t>Szekely T, Liker A, Freckleton RP, Fichtel C, Kappeler PM. Sex-biased survival predicts adult sex ratio variation in wild birds. Proc R Soc B Biol Sci [Internet]. 2014;281(1788):20140342. Available from: http://rspb.royalsocietypublishing.org/cgi/doi/10.1098/rspb.2014.0342</w:t>
      </w:r>
    </w:p>
    <w:p w14:paraId="3B7B2E22" w14:textId="77777777" w:rsidR="000740FB" w:rsidRPr="007B6906" w:rsidRDefault="000740FB">
      <w:pPr>
        <w:pStyle w:val="NormalWeb"/>
        <w:ind w:left="640" w:hanging="640"/>
        <w:divId w:val="1123036446"/>
        <w:rPr>
          <w:noProof/>
        </w:rPr>
      </w:pPr>
      <w:r w:rsidRPr="007B6906">
        <w:rPr>
          <w:noProof/>
        </w:rPr>
        <w:t xml:space="preserve">14. </w:t>
      </w:r>
      <w:r w:rsidRPr="007B6906">
        <w:rPr>
          <w:noProof/>
        </w:rPr>
        <w:tab/>
        <w:t>J C, M M. The health of adult Britain 1841-1994. London England Office for National Statistics 1997.; 1997; Available from: http://www.popline.org/node/270048</w:t>
      </w:r>
    </w:p>
    <w:p w14:paraId="7FA59767" w14:textId="77777777" w:rsidR="000740FB" w:rsidRPr="007B6906" w:rsidRDefault="000740FB">
      <w:pPr>
        <w:pStyle w:val="NormalWeb"/>
        <w:ind w:left="640" w:hanging="640"/>
        <w:divId w:val="1123036446"/>
        <w:rPr>
          <w:noProof/>
        </w:rPr>
      </w:pPr>
      <w:r w:rsidRPr="007B6906">
        <w:rPr>
          <w:noProof/>
        </w:rPr>
        <w:t xml:space="preserve">15. </w:t>
      </w:r>
      <w:r w:rsidRPr="007B6906">
        <w:rPr>
          <w:noProof/>
        </w:rPr>
        <w:tab/>
        <w:t>Commission E. European Commission. 2014;1–3. Available from: papers2://publication/uuid/05826C3B-CD3A-475E-856E-A1E1CEFCA888</w:t>
      </w:r>
    </w:p>
    <w:p w14:paraId="0EAE4E72" w14:textId="77777777" w:rsidR="000740FB" w:rsidRPr="007B6906" w:rsidRDefault="000740FB">
      <w:pPr>
        <w:pStyle w:val="NormalWeb"/>
        <w:ind w:left="640" w:hanging="640"/>
        <w:divId w:val="1123036446"/>
        <w:rPr>
          <w:noProof/>
        </w:rPr>
      </w:pPr>
      <w:r w:rsidRPr="007B6906">
        <w:rPr>
          <w:noProof/>
        </w:rPr>
        <w:t xml:space="preserve">16. </w:t>
      </w:r>
      <w:r w:rsidRPr="007B6906">
        <w:rPr>
          <w:noProof/>
        </w:rPr>
        <w:tab/>
        <w:t>Wilmoth JR, Shkolnikov V. Human Mortality Database. University of California, Berkeley (USA), and Max Plank Institute for Demographic Research (Germany); 2011; Available from: http://www.mortality.org</w:t>
      </w:r>
    </w:p>
    <w:p w14:paraId="500420FD" w14:textId="77777777" w:rsidR="000740FB" w:rsidRPr="007B6906" w:rsidRDefault="000740FB">
      <w:pPr>
        <w:pStyle w:val="NormalWeb"/>
        <w:ind w:left="640" w:hanging="640"/>
        <w:divId w:val="1123036446"/>
        <w:rPr>
          <w:noProof/>
        </w:rPr>
      </w:pPr>
      <w:r w:rsidRPr="007B6906">
        <w:rPr>
          <w:noProof/>
        </w:rPr>
        <w:t xml:space="preserve">17. </w:t>
      </w:r>
      <w:r w:rsidRPr="007B6906">
        <w:rPr>
          <w:noProof/>
        </w:rPr>
        <w:tab/>
        <w:t>Health USDHHS. No Title [Internet]. Centers for Disease Control and Prevention; 2013. Available from: http://books.google.co.uk/books?id=wAJFngEACAAJ&amp;dq=intitle:Health+United+States+2010+With+Special+Feature+on+Death+and+Dying&amp;hl=&amp;cd=2&amp;source=gbs_api</w:t>
      </w:r>
    </w:p>
    <w:p w14:paraId="49725EE1" w14:textId="77777777" w:rsidR="000740FB" w:rsidRPr="007B6906" w:rsidRDefault="000740FB">
      <w:pPr>
        <w:pStyle w:val="NormalWeb"/>
        <w:ind w:left="640" w:hanging="640"/>
        <w:divId w:val="1123036446"/>
        <w:rPr>
          <w:noProof/>
        </w:rPr>
      </w:pPr>
      <w:r w:rsidRPr="007B6906">
        <w:rPr>
          <w:noProof/>
        </w:rPr>
        <w:t xml:space="preserve">18. </w:t>
      </w:r>
      <w:r w:rsidRPr="007B6906">
        <w:rPr>
          <w:noProof/>
        </w:rPr>
        <w:tab/>
        <w:t>CDC for DC and P. HIV and AIDS--United States, 1981-2000. - PubMed - NCBI. MMWR Morb … [Internet]. 2001; Available from: http://www.ncbi.nlm.nih.gov/pubmed/11475378</w:t>
      </w:r>
    </w:p>
    <w:p w14:paraId="43AEB6D4" w14:textId="77777777" w:rsidR="000740FB" w:rsidRPr="007B6906" w:rsidRDefault="000740FB">
      <w:pPr>
        <w:pStyle w:val="NormalWeb"/>
        <w:ind w:left="640" w:hanging="640"/>
        <w:divId w:val="1123036446"/>
        <w:rPr>
          <w:noProof/>
        </w:rPr>
      </w:pPr>
      <w:r w:rsidRPr="007B6906">
        <w:rPr>
          <w:noProof/>
        </w:rPr>
        <w:t xml:space="preserve">19. </w:t>
      </w:r>
      <w:r w:rsidRPr="007B6906">
        <w:rPr>
          <w:noProof/>
        </w:rPr>
        <w:tab/>
        <w:t>BBC NEWS [Internet]. [cited 2014 Oct 27]. Available from: http://news.bbc.co.uk/1/shared/spl/hi/asia_pac/05/vietnam_war/html/introduction.stm</w:t>
      </w:r>
    </w:p>
    <w:p w14:paraId="20A8BBBC" w14:textId="77777777" w:rsidR="000740FB" w:rsidRPr="007B6906" w:rsidRDefault="000740FB">
      <w:pPr>
        <w:pStyle w:val="NormalWeb"/>
        <w:ind w:left="640" w:hanging="640"/>
        <w:divId w:val="1123036446"/>
        <w:rPr>
          <w:noProof/>
        </w:rPr>
      </w:pPr>
      <w:r w:rsidRPr="007B6906">
        <w:rPr>
          <w:noProof/>
        </w:rPr>
        <w:t xml:space="preserve">20. </w:t>
      </w:r>
      <w:r w:rsidRPr="007B6906">
        <w:rPr>
          <w:noProof/>
        </w:rPr>
        <w:tab/>
        <w:t>Marmar CR. Combat Stress Among Veterans Is Found to Persist Since Vietnam [Internet]. nytimes.com. Available from: http://www.nytimes.com/2014/08/08/us/combat-stress-found-to-persist-since-vietnam.html?_r=0</w:t>
      </w:r>
    </w:p>
    <w:p w14:paraId="0436D12D" w14:textId="77777777" w:rsidR="000740FB" w:rsidRPr="007B6906" w:rsidRDefault="000740FB">
      <w:pPr>
        <w:pStyle w:val="NormalWeb"/>
        <w:ind w:left="640" w:hanging="640"/>
        <w:divId w:val="1123036446"/>
        <w:rPr>
          <w:noProof/>
        </w:rPr>
      </w:pPr>
      <w:r w:rsidRPr="007B6906">
        <w:rPr>
          <w:noProof/>
        </w:rPr>
        <w:t xml:space="preserve">21. </w:t>
      </w:r>
      <w:r w:rsidRPr="007B6906">
        <w:rPr>
          <w:noProof/>
        </w:rPr>
        <w:tab/>
        <w:t>DH O. Epidemiology of HIV/AIDS in the United States [Internet]. HIV InSite. 2013. Available from: http://hivinsite.ucsf.edu/InSite?page=kb-01-03#S1.6X</w:t>
      </w:r>
    </w:p>
    <w:p w14:paraId="46034F77" w14:textId="77777777" w:rsidR="000740FB" w:rsidRPr="007B6906" w:rsidRDefault="000740FB">
      <w:pPr>
        <w:pStyle w:val="NormalWeb"/>
        <w:ind w:left="640" w:hanging="640"/>
        <w:divId w:val="1123036446"/>
        <w:rPr>
          <w:noProof/>
        </w:rPr>
      </w:pPr>
      <w:r w:rsidRPr="007B6906">
        <w:rPr>
          <w:noProof/>
        </w:rPr>
        <w:t xml:space="preserve">22. </w:t>
      </w:r>
      <w:r w:rsidRPr="007B6906">
        <w:rPr>
          <w:noProof/>
        </w:rPr>
        <w:tab/>
        <w:t>Tapia Granados JA, House JS, Ionides EL, Burgard S, Schoeni RS. Individual Joblessness, Contextual Unemployment, and Mortality Risk. Am J Epidemiol [Internet]. 2014; Available from: http://aje.oxfordjournals.org/content/early/2014/07/03/aje.kwu128.abstract</w:t>
      </w:r>
    </w:p>
    <w:p w14:paraId="080C50D7" w14:textId="77777777" w:rsidR="000740FB" w:rsidRPr="007B6906" w:rsidRDefault="000740FB">
      <w:pPr>
        <w:pStyle w:val="NormalWeb"/>
        <w:ind w:left="640" w:hanging="640"/>
        <w:divId w:val="1123036446"/>
        <w:rPr>
          <w:noProof/>
        </w:rPr>
      </w:pPr>
      <w:r w:rsidRPr="007B6906">
        <w:rPr>
          <w:noProof/>
        </w:rPr>
        <w:t xml:space="preserve">23. </w:t>
      </w:r>
      <w:r w:rsidRPr="007B6906">
        <w:rPr>
          <w:noProof/>
        </w:rPr>
        <w:tab/>
        <w:t>Blakely T, Collings S, Atkinson J. Unemployment and suicide. Evidence for a causal association? BMJ Group; Available from: http://www.pubmedcentral.nih.gov/articlerender.fcgi?artid=1732539</w:t>
      </w:r>
    </w:p>
    <w:p w14:paraId="5B85FBF4" w14:textId="77777777" w:rsidR="000740FB" w:rsidRPr="007B6906" w:rsidRDefault="000740FB">
      <w:pPr>
        <w:pStyle w:val="NormalWeb"/>
        <w:ind w:left="640" w:hanging="640"/>
        <w:divId w:val="1123036446"/>
        <w:rPr>
          <w:noProof/>
        </w:rPr>
      </w:pPr>
      <w:r w:rsidRPr="007B6906">
        <w:rPr>
          <w:noProof/>
        </w:rPr>
        <w:t xml:space="preserve">24. </w:t>
      </w:r>
      <w:r w:rsidRPr="007B6906">
        <w:rPr>
          <w:noProof/>
        </w:rPr>
        <w:tab/>
        <w:t xml:space="preserve">Lundin A, Lundberg I, Hallsten L, Ottosson J, Hemmingsson T. Unemployment and mortality--a longitudinal prospective study on selection and causation in 49321 Swedish middle-aged men. J Epidemiol Community Health [Internet]. Division of Occupational and Environmental Medicine, Department of Public Health Sciences, Karolinska Institutet, Norrbacka plan 5, 171 76 Stockholm, Sweden. andreas.lundin@ki.se; 2010;64(01):22–8. Available from: http://jech.bmj.com/content/64/01/22.abstract </w:t>
      </w:r>
    </w:p>
    <w:p w14:paraId="3E1FB428" w14:textId="77777777" w:rsidR="00CB1907" w:rsidRPr="007B6906" w:rsidRDefault="000740FB" w:rsidP="000740FB">
      <w:pPr>
        <w:pStyle w:val="Corps"/>
      </w:pPr>
      <w:r w:rsidRPr="007B6906">
        <w:fldChar w:fldCharType="end"/>
      </w:r>
    </w:p>
    <w:sectPr w:rsidR="00CB1907" w:rsidRPr="007B6906">
      <w:footerReference w:type="default" r:id="rId13"/>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9" w:author="Jon Minton" w:date="2014-10-30T11:49:00Z" w:initials="JM">
    <w:p w14:paraId="674E1C26" w14:textId="5F108941" w:rsidR="009524D0" w:rsidRDefault="009524D0">
      <w:pPr>
        <w:pStyle w:val="CommentText"/>
      </w:pPr>
      <w:r>
        <w:rPr>
          <w:rStyle w:val="CommentReference"/>
        </w:rPr>
        <w:annotationRef/>
      </w:r>
      <w:proofErr w:type="gramStart"/>
      <w:r>
        <w:t>could</w:t>
      </w:r>
      <w:proofErr w:type="gramEnd"/>
      <w:r>
        <w:t xml:space="preserve"> move this to an appendix: what do you think?</w:t>
      </w:r>
    </w:p>
  </w:comment>
  <w:comment w:id="164" w:author="Jon Minton" w:date="2014-10-30T11:53:00Z" w:initials="JM">
    <w:p w14:paraId="2496DB96" w14:textId="2FC25C84" w:rsidR="009524D0" w:rsidRDefault="009524D0">
      <w:pPr>
        <w:pStyle w:val="CommentText"/>
      </w:pPr>
      <w:r>
        <w:rPr>
          <w:rStyle w:val="CommentReference"/>
        </w:rPr>
        <w:annotationRef/>
      </w:r>
      <w:proofErr w:type="gramStart"/>
      <w:r>
        <w:t>suggest</w:t>
      </w:r>
      <w:proofErr w:type="gramEnd"/>
      <w:r>
        <w:t xml:space="preserve"> referring both to year ranges and age ranges in all descriptions, as both are coord</w:t>
      </w:r>
      <w:r>
        <w:t>i</w:t>
      </w:r>
      <w:r>
        <w:t>nates.</w:t>
      </w:r>
    </w:p>
  </w:comment>
  <w:comment w:id="178" w:author="Jon Minton" w:date="2014-10-30T11:55:00Z" w:initials="JM">
    <w:p w14:paraId="4E640014" w14:textId="0FABC376" w:rsidR="009524D0" w:rsidRDefault="009524D0">
      <w:pPr>
        <w:pStyle w:val="CommentText"/>
      </w:pPr>
      <w:r>
        <w:rPr>
          <w:rStyle w:val="CommentReference"/>
        </w:rPr>
        <w:annotationRef/>
      </w:r>
      <w:r>
        <w:t>Discuss this in terms of cohort effects. Triangles are unusual as they suggest something emerging with one cohort, and wha</w:t>
      </w:r>
      <w:r>
        <w:t>t</w:t>
      </w:r>
      <w:r>
        <w:t>ever that was then affecting later c</w:t>
      </w:r>
      <w:r>
        <w:t>o</w:t>
      </w:r>
      <w:r>
        <w:t>horts too.</w:t>
      </w:r>
    </w:p>
  </w:comment>
  <w:comment w:id="216" w:author="Jon Minton" w:date="2014-10-30T12:12:00Z" w:initials="JM">
    <w:p w14:paraId="464B25C7" w14:textId="0D6A980C" w:rsidR="00120D0A" w:rsidRDefault="00120D0A">
      <w:pPr>
        <w:pStyle w:val="CommentText"/>
      </w:pPr>
      <w:r>
        <w:rPr>
          <w:rStyle w:val="CommentReference"/>
        </w:rPr>
        <w:annotationRef/>
      </w:r>
      <w:r>
        <w:t>I don’t think these are all competing, or addressing the same issue. I think mort diffs in early adulthood are one issue, in middle age are another issue. Smoking, for exa</w:t>
      </w:r>
      <w:r>
        <w:t>m</w:t>
      </w:r>
      <w:r>
        <w:t xml:space="preserve">ple, could be an accelerant of male vs female ageing rates, so will produce a different pattern and affect different age ranges than (e.g.) car ownership.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55322" w14:textId="77777777" w:rsidR="00D47455" w:rsidRDefault="00D47455">
      <w:r>
        <w:separator/>
      </w:r>
    </w:p>
  </w:endnote>
  <w:endnote w:type="continuationSeparator" w:id="0">
    <w:p w14:paraId="3F2FF9F7" w14:textId="77777777" w:rsidR="00D47455" w:rsidRDefault="00D47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auto"/>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Bold">
    <w:panose1 w:val="020B07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8C578" w14:textId="77777777" w:rsidR="009524D0" w:rsidRDefault="009524D0">
    <w:pPr>
      <w:pStyle w:val="Footer"/>
      <w:jc w:val="center"/>
    </w:pPr>
    <w:r>
      <w:fldChar w:fldCharType="begin"/>
    </w:r>
    <w:r>
      <w:instrText xml:space="preserve"> PAGE </w:instrText>
    </w:r>
    <w:r>
      <w:fldChar w:fldCharType="separate"/>
    </w:r>
    <w:r w:rsidR="00120D0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AB023" w14:textId="77777777" w:rsidR="00D47455" w:rsidRDefault="00D47455">
      <w:r>
        <w:separator/>
      </w:r>
    </w:p>
  </w:footnote>
  <w:footnote w:type="continuationSeparator" w:id="0">
    <w:p w14:paraId="664B0353" w14:textId="77777777" w:rsidR="00D47455" w:rsidRDefault="00D474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646C"/>
    <w:multiLevelType w:val="multilevel"/>
    <w:tmpl w:val="BEA67110"/>
    <w:lvl w:ilvl="0">
      <w:start w:val="1"/>
      <w:numFmt w:val="decimal"/>
      <w:lvlText w:val="%1."/>
      <w:lvlJc w:val="left"/>
      <w:rPr>
        <w:rFonts w:ascii="Helvetica" w:eastAsia="Helvetica" w:hAnsi="Helvetica" w:cs="Helvetica"/>
        <w:position w:val="0"/>
      </w:rPr>
    </w:lvl>
    <w:lvl w:ilvl="1">
      <w:start w:val="1"/>
      <w:numFmt w:val="lowerLetter"/>
      <w:lvlText w:val="%2."/>
      <w:lvlJc w:val="left"/>
      <w:rPr>
        <w:rFonts w:ascii="Helvetica" w:eastAsia="Helvetica" w:hAnsi="Helvetica" w:cs="Helvetica"/>
        <w:position w:val="0"/>
      </w:rPr>
    </w:lvl>
    <w:lvl w:ilvl="2">
      <w:start w:val="1"/>
      <w:numFmt w:val="lowerRoman"/>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lowerLetter"/>
      <w:lvlText w:val="%5."/>
      <w:lvlJc w:val="left"/>
      <w:rPr>
        <w:rFonts w:ascii="Helvetica" w:eastAsia="Helvetica" w:hAnsi="Helvetica" w:cs="Helvetica"/>
        <w:position w:val="0"/>
      </w:rPr>
    </w:lvl>
    <w:lvl w:ilvl="5">
      <w:start w:val="1"/>
      <w:numFmt w:val="lowerRoman"/>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lowerLetter"/>
      <w:lvlText w:val="%8."/>
      <w:lvlJc w:val="left"/>
      <w:rPr>
        <w:rFonts w:ascii="Helvetica" w:eastAsia="Helvetica" w:hAnsi="Helvetica" w:cs="Helvetica"/>
        <w:position w:val="0"/>
      </w:rPr>
    </w:lvl>
    <w:lvl w:ilvl="8">
      <w:start w:val="1"/>
      <w:numFmt w:val="lowerRoman"/>
      <w:lvlText w:val="%9."/>
      <w:lvlJc w:val="left"/>
      <w:rPr>
        <w:rFonts w:ascii="Helvetica" w:eastAsia="Helvetica" w:hAnsi="Helvetica" w:cs="Helvetica"/>
        <w:position w:val="0"/>
      </w:rPr>
    </w:lvl>
  </w:abstractNum>
  <w:abstractNum w:abstractNumId="1">
    <w:nsid w:val="0AD24862"/>
    <w:multiLevelType w:val="multilevel"/>
    <w:tmpl w:val="2E9A1236"/>
    <w:styleLink w:val="List1"/>
    <w:lvl w:ilvl="0">
      <w:start w:val="1"/>
      <w:numFmt w:val="decimal"/>
      <w:lvlText w:val="%1."/>
      <w:lvlJc w:val="left"/>
      <w:rPr>
        <w:position w:val="0"/>
        <w:u w:val="single"/>
        <w:rtl w:val="0"/>
      </w:rPr>
    </w:lvl>
    <w:lvl w:ilvl="1">
      <w:start w:val="1"/>
      <w:numFmt w:val="lowerLetter"/>
      <w:lvlText w:val="%2."/>
      <w:lvlJc w:val="left"/>
      <w:rPr>
        <w:position w:val="0"/>
        <w:u w:val="single"/>
        <w:rtl w:val="0"/>
      </w:rPr>
    </w:lvl>
    <w:lvl w:ilvl="2">
      <w:start w:val="1"/>
      <w:numFmt w:val="lowerRoman"/>
      <w:lvlText w:val="%3."/>
      <w:lvlJc w:val="left"/>
      <w:rPr>
        <w:position w:val="0"/>
        <w:u w:val="single"/>
        <w:rtl w:val="0"/>
      </w:rPr>
    </w:lvl>
    <w:lvl w:ilvl="3">
      <w:start w:val="1"/>
      <w:numFmt w:val="decimal"/>
      <w:lvlText w:val="%4."/>
      <w:lvlJc w:val="left"/>
      <w:rPr>
        <w:position w:val="0"/>
        <w:u w:val="single"/>
        <w:rtl w:val="0"/>
      </w:rPr>
    </w:lvl>
    <w:lvl w:ilvl="4">
      <w:start w:val="1"/>
      <w:numFmt w:val="lowerLetter"/>
      <w:lvlText w:val="%5."/>
      <w:lvlJc w:val="left"/>
      <w:rPr>
        <w:position w:val="0"/>
        <w:u w:val="single"/>
        <w:rtl w:val="0"/>
      </w:rPr>
    </w:lvl>
    <w:lvl w:ilvl="5">
      <w:start w:val="1"/>
      <w:numFmt w:val="lowerRoman"/>
      <w:lvlText w:val="%6."/>
      <w:lvlJc w:val="left"/>
      <w:rPr>
        <w:position w:val="0"/>
        <w:u w:val="single"/>
        <w:rtl w:val="0"/>
      </w:rPr>
    </w:lvl>
    <w:lvl w:ilvl="6">
      <w:start w:val="1"/>
      <w:numFmt w:val="decimal"/>
      <w:lvlText w:val="%7."/>
      <w:lvlJc w:val="left"/>
      <w:rPr>
        <w:position w:val="0"/>
        <w:u w:val="single"/>
        <w:rtl w:val="0"/>
      </w:rPr>
    </w:lvl>
    <w:lvl w:ilvl="7">
      <w:start w:val="1"/>
      <w:numFmt w:val="lowerLetter"/>
      <w:lvlText w:val="%8."/>
      <w:lvlJc w:val="left"/>
      <w:rPr>
        <w:position w:val="0"/>
        <w:u w:val="single"/>
        <w:rtl w:val="0"/>
      </w:rPr>
    </w:lvl>
    <w:lvl w:ilvl="8">
      <w:start w:val="1"/>
      <w:numFmt w:val="lowerRoman"/>
      <w:lvlText w:val="%9."/>
      <w:lvlJc w:val="left"/>
      <w:rPr>
        <w:position w:val="0"/>
        <w:u w:val="single"/>
        <w:rtl w:val="0"/>
      </w:rPr>
    </w:lvl>
  </w:abstractNum>
  <w:abstractNum w:abstractNumId="2">
    <w:nsid w:val="11983A32"/>
    <w:multiLevelType w:val="multilevel"/>
    <w:tmpl w:val="B08C9D78"/>
    <w:styleLink w:val="List0"/>
    <w:lvl w:ilvl="0">
      <w:start w:val="1"/>
      <w:numFmt w:val="decimal"/>
      <w:lvlText w:val="%1."/>
      <w:lvlJc w:val="left"/>
      <w:rPr>
        <w:rFonts w:ascii="Helvetica" w:eastAsia="Helvetica" w:hAnsi="Helvetica" w:cs="Helvetica"/>
        <w:position w:val="0"/>
      </w:rPr>
    </w:lvl>
    <w:lvl w:ilvl="1">
      <w:start w:val="1"/>
      <w:numFmt w:val="lowerLetter"/>
      <w:lvlText w:val="%2."/>
      <w:lvlJc w:val="left"/>
      <w:rPr>
        <w:rFonts w:ascii="Helvetica" w:eastAsia="Helvetica" w:hAnsi="Helvetica" w:cs="Helvetica"/>
        <w:position w:val="0"/>
      </w:rPr>
    </w:lvl>
    <w:lvl w:ilvl="2">
      <w:start w:val="1"/>
      <w:numFmt w:val="lowerRoman"/>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lowerLetter"/>
      <w:lvlText w:val="%5."/>
      <w:lvlJc w:val="left"/>
      <w:rPr>
        <w:rFonts w:ascii="Helvetica" w:eastAsia="Helvetica" w:hAnsi="Helvetica" w:cs="Helvetica"/>
        <w:position w:val="0"/>
      </w:rPr>
    </w:lvl>
    <w:lvl w:ilvl="5">
      <w:start w:val="1"/>
      <w:numFmt w:val="lowerRoman"/>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lowerLetter"/>
      <w:lvlText w:val="%8."/>
      <w:lvlJc w:val="left"/>
      <w:rPr>
        <w:rFonts w:ascii="Helvetica" w:eastAsia="Helvetica" w:hAnsi="Helvetica" w:cs="Helvetica"/>
        <w:position w:val="0"/>
      </w:rPr>
    </w:lvl>
    <w:lvl w:ilvl="8">
      <w:start w:val="1"/>
      <w:numFmt w:val="lowerRoman"/>
      <w:lvlText w:val="%9."/>
      <w:lvlJc w:val="left"/>
      <w:rPr>
        <w:rFonts w:ascii="Helvetica" w:eastAsia="Helvetica" w:hAnsi="Helvetica" w:cs="Helvetica"/>
        <w:position w:val="0"/>
      </w:rPr>
    </w:lvl>
  </w:abstractNum>
  <w:abstractNum w:abstractNumId="3">
    <w:nsid w:val="1B05555B"/>
    <w:multiLevelType w:val="multilevel"/>
    <w:tmpl w:val="B4C21B1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
    <w:nsid w:val="46CF4080"/>
    <w:multiLevelType w:val="multilevel"/>
    <w:tmpl w:val="60CAB494"/>
    <w:lvl w:ilvl="0">
      <w:start w:val="1"/>
      <w:numFmt w:val="decimal"/>
      <w:lvlText w:val="%1."/>
      <w:lvlJc w:val="left"/>
      <w:rPr>
        <w:position w:val="0"/>
        <w:u w:val="single"/>
        <w:rtl w:val="0"/>
      </w:rPr>
    </w:lvl>
    <w:lvl w:ilvl="1">
      <w:start w:val="1"/>
      <w:numFmt w:val="lowerLetter"/>
      <w:lvlText w:val="%2."/>
      <w:lvlJc w:val="left"/>
      <w:rPr>
        <w:position w:val="0"/>
        <w:u w:val="single"/>
        <w:rtl w:val="0"/>
      </w:rPr>
    </w:lvl>
    <w:lvl w:ilvl="2">
      <w:start w:val="1"/>
      <w:numFmt w:val="lowerRoman"/>
      <w:lvlText w:val="%3."/>
      <w:lvlJc w:val="left"/>
      <w:rPr>
        <w:position w:val="0"/>
        <w:u w:val="single"/>
        <w:rtl w:val="0"/>
      </w:rPr>
    </w:lvl>
    <w:lvl w:ilvl="3">
      <w:start w:val="1"/>
      <w:numFmt w:val="decimal"/>
      <w:lvlText w:val="%4."/>
      <w:lvlJc w:val="left"/>
      <w:rPr>
        <w:position w:val="0"/>
        <w:u w:val="single"/>
        <w:rtl w:val="0"/>
      </w:rPr>
    </w:lvl>
    <w:lvl w:ilvl="4">
      <w:start w:val="1"/>
      <w:numFmt w:val="lowerLetter"/>
      <w:lvlText w:val="%5."/>
      <w:lvlJc w:val="left"/>
      <w:rPr>
        <w:position w:val="0"/>
        <w:u w:val="single"/>
        <w:rtl w:val="0"/>
      </w:rPr>
    </w:lvl>
    <w:lvl w:ilvl="5">
      <w:start w:val="1"/>
      <w:numFmt w:val="lowerRoman"/>
      <w:lvlText w:val="%6."/>
      <w:lvlJc w:val="left"/>
      <w:rPr>
        <w:position w:val="0"/>
        <w:u w:val="single"/>
        <w:rtl w:val="0"/>
      </w:rPr>
    </w:lvl>
    <w:lvl w:ilvl="6">
      <w:start w:val="1"/>
      <w:numFmt w:val="decimal"/>
      <w:lvlText w:val="%7."/>
      <w:lvlJc w:val="left"/>
      <w:rPr>
        <w:position w:val="0"/>
        <w:u w:val="single"/>
        <w:rtl w:val="0"/>
      </w:rPr>
    </w:lvl>
    <w:lvl w:ilvl="7">
      <w:start w:val="1"/>
      <w:numFmt w:val="lowerLetter"/>
      <w:lvlText w:val="%8."/>
      <w:lvlJc w:val="left"/>
      <w:rPr>
        <w:position w:val="0"/>
        <w:u w:val="single"/>
        <w:rtl w:val="0"/>
      </w:rPr>
    </w:lvl>
    <w:lvl w:ilvl="8">
      <w:start w:val="1"/>
      <w:numFmt w:val="lowerRoman"/>
      <w:lvlText w:val="%9."/>
      <w:lvlJc w:val="left"/>
      <w:rPr>
        <w:position w:val="0"/>
        <w:u w:val="single"/>
        <w:rtl w:val="0"/>
      </w:rPr>
    </w:lvl>
  </w:abstractNum>
  <w:abstractNum w:abstractNumId="5">
    <w:nsid w:val="681252C6"/>
    <w:multiLevelType w:val="multilevel"/>
    <w:tmpl w:val="6FA471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B1907"/>
    <w:rsid w:val="000740FB"/>
    <w:rsid w:val="00120D0A"/>
    <w:rsid w:val="00235145"/>
    <w:rsid w:val="007B6906"/>
    <w:rsid w:val="00810EE3"/>
    <w:rsid w:val="00870209"/>
    <w:rsid w:val="009128FE"/>
    <w:rsid w:val="00920B15"/>
    <w:rsid w:val="009524D0"/>
    <w:rsid w:val="00B11E3F"/>
    <w:rsid w:val="00CB1907"/>
    <w:rsid w:val="00D47455"/>
    <w:rsid w:val="00DB39F7"/>
    <w:rsid w:val="00E614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F7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w:hAnsi="Arial Unicode MS" w:cs="Arial Unicode MS"/>
      <w:color w:val="000000"/>
      <w:sz w:val="24"/>
      <w:szCs w:val="24"/>
    </w:rPr>
  </w:style>
  <w:style w:type="paragraph" w:styleId="Footer">
    <w:name w:val="footer"/>
    <w:pPr>
      <w:tabs>
        <w:tab w:val="center" w:pos="4513"/>
        <w:tab w:val="right" w:pos="9026"/>
      </w:tabs>
    </w:pPr>
    <w:rPr>
      <w:rFonts w:hAnsi="Arial Unicode MS" w:cs="Arial Unicode MS"/>
      <w:color w:val="000000"/>
      <w:sz w:val="24"/>
      <w:szCs w:val="24"/>
      <w:u w:color="000000"/>
      <w:lang w:val="en-US"/>
    </w:rPr>
  </w:style>
  <w:style w:type="paragraph" w:customStyle="1" w:styleId="En-tteB">
    <w:name w:val="En-tête B"/>
    <w:next w:val="CorpsA"/>
    <w:pPr>
      <w:keepNext/>
      <w:keepLines/>
      <w:tabs>
        <w:tab w:val="right" w:pos="9020"/>
      </w:tabs>
      <w:spacing w:before="480"/>
      <w:outlineLvl w:val="0"/>
    </w:pPr>
    <w:rPr>
      <w:rFonts w:ascii="Helvetica" w:hAnsi="Arial Unicode MS" w:cs="Arial Unicode MS"/>
      <w:b/>
      <w:bCs/>
      <w:color w:val="2F759E"/>
      <w:sz w:val="28"/>
      <w:szCs w:val="28"/>
      <w:u w:color="2F759E"/>
      <w:lang w:val="en-US"/>
    </w:rPr>
  </w:style>
  <w:style w:type="paragraph" w:customStyle="1" w:styleId="CorpsA">
    <w:name w:val="Corps A"/>
    <w:rPr>
      <w:rFonts w:hAnsi="Arial Unicode MS" w:cs="Arial Unicode MS"/>
      <w:color w:val="000000"/>
      <w:sz w:val="24"/>
      <w:szCs w:val="24"/>
      <w:u w:color="000000"/>
      <w:lang w:val="en-US"/>
    </w:rPr>
  </w:style>
  <w:style w:type="paragraph" w:styleId="ListParagraph">
    <w:name w:val="List Paragraph"/>
    <w:pPr>
      <w:ind w:left="720"/>
    </w:pPr>
    <w:rPr>
      <w:rFonts w:ascii="Helvetica" w:hAnsi="Arial Unicode MS" w:cs="Arial Unicode MS"/>
      <w:color w:val="000000"/>
      <w:sz w:val="24"/>
      <w:szCs w:val="24"/>
      <w:u w:color="000000"/>
      <w:lang w:val="en-US"/>
    </w:rPr>
  </w:style>
  <w:style w:type="numbering" w:customStyle="1" w:styleId="List0">
    <w:name w:val="List 0"/>
    <w:basedOn w:val="Style1import"/>
    <w:pPr>
      <w:numPr>
        <w:numId w:val="3"/>
      </w:numPr>
    </w:pPr>
  </w:style>
  <w:style w:type="numbering" w:customStyle="1" w:styleId="Style1import">
    <w:name w:val="Style 1 importé"/>
  </w:style>
  <w:style w:type="character" w:customStyle="1" w:styleId="Aucun">
    <w:name w:val="Aucun"/>
  </w:style>
  <w:style w:type="character" w:customStyle="1" w:styleId="Hyperlink0">
    <w:name w:val="Hyperlink.0"/>
    <w:basedOn w:val="Aucun"/>
    <w:rPr>
      <w:u w:val="single"/>
    </w:rPr>
  </w:style>
  <w:style w:type="numbering" w:customStyle="1" w:styleId="List1">
    <w:name w:val="List 1"/>
    <w:basedOn w:val="Style2import"/>
    <w:pPr>
      <w:numPr>
        <w:numId w:val="6"/>
      </w:numPr>
    </w:pPr>
  </w:style>
  <w:style w:type="numbering" w:customStyle="1" w:styleId="Style2import">
    <w:name w:val="Style 2 importé"/>
  </w:style>
  <w:style w:type="paragraph" w:styleId="NormalWeb">
    <w:name w:val="Normal (Web)"/>
    <w:uiPriority w:val="99"/>
    <w:pPr>
      <w:spacing w:before="100" w:after="100"/>
    </w:pPr>
    <w:rPr>
      <w:rFonts w:eastAsia="Times New Roman"/>
      <w:color w:val="000000"/>
      <w:sz w:val="24"/>
      <w:szCs w:val="24"/>
      <w:u w:color="000000"/>
      <w:lang w:val="en-US"/>
    </w:rPr>
  </w:style>
  <w:style w:type="paragraph" w:customStyle="1" w:styleId="Sous-section2B">
    <w:name w:val="Sous-section 2 B"/>
    <w:next w:val="CorpsA"/>
    <w:pPr>
      <w:keepNext/>
      <w:keepLines/>
      <w:spacing w:before="200"/>
      <w:outlineLvl w:val="1"/>
    </w:pPr>
    <w:rPr>
      <w:rFonts w:ascii="Helvetica" w:hAnsi="Arial Unicode MS" w:cs="Arial Unicode MS"/>
      <w:b/>
      <w:bCs/>
      <w:color w:val="499BC9"/>
      <w:sz w:val="26"/>
      <w:szCs w:val="26"/>
      <w:u w:color="499BC9"/>
      <w:lang w:val="en-US"/>
    </w:rPr>
  </w:style>
  <w:style w:type="paragraph" w:customStyle="1" w:styleId="En-tteA">
    <w:name w:val="En-tête A"/>
    <w:next w:val="CorpsAA"/>
    <w:pPr>
      <w:keepNext/>
      <w:keepLines/>
      <w:tabs>
        <w:tab w:val="right" w:pos="9020"/>
      </w:tabs>
      <w:spacing w:before="480"/>
      <w:outlineLvl w:val="0"/>
    </w:pPr>
    <w:rPr>
      <w:rFonts w:ascii="Helvetica" w:hAnsi="Arial Unicode MS" w:cs="Arial Unicode MS"/>
      <w:b/>
      <w:bCs/>
      <w:color w:val="2F759E"/>
      <w:sz w:val="28"/>
      <w:szCs w:val="28"/>
      <w:u w:color="2F759E"/>
      <w:lang w:val="en-US"/>
    </w:rPr>
  </w:style>
  <w:style w:type="paragraph" w:customStyle="1" w:styleId="CorpsAA">
    <w:name w:val="Corps A A"/>
    <w:rPr>
      <w:rFonts w:hAnsi="Arial Unicode MS" w:cs="Arial Unicode MS"/>
      <w:color w:val="000000"/>
      <w:u w:color="000000"/>
      <w:lang w:val="en-US"/>
    </w:rPr>
  </w:style>
  <w:style w:type="paragraph" w:customStyle="1" w:styleId="Ss-section3A">
    <w:name w:val="Ss-section 3 A"/>
    <w:pPr>
      <w:spacing w:before="100" w:after="100"/>
      <w:outlineLvl w:val="2"/>
    </w:pPr>
    <w:rPr>
      <w:rFonts w:ascii="Times New Roman Bold" w:eastAsia="Times New Roman Bold" w:hAnsi="Times New Roman Bold" w:cs="Times New Roman Bold"/>
      <w:color w:val="000000"/>
      <w:sz w:val="27"/>
      <w:szCs w:val="27"/>
      <w:u w:color="000000"/>
      <w:lang w:val="en-US"/>
    </w:rPr>
  </w:style>
  <w:style w:type="paragraph" w:customStyle="1" w:styleId="PardfautA">
    <w:name w:val="Par défaut A"/>
    <w:rPr>
      <w:rFonts w:ascii="Helvetica" w:eastAsia="Helvetica" w:hAnsi="Helvetica" w:cs="Helvetica"/>
      <w:color w:val="000000"/>
      <w:sz w:val="22"/>
      <w:szCs w:val="22"/>
      <w:u w:color="000000"/>
      <w:lang w:val="en-US"/>
    </w:rPr>
  </w:style>
  <w:style w:type="paragraph" w:customStyle="1" w:styleId="Sous-section2A">
    <w:name w:val="Sous-section 2 A"/>
    <w:next w:val="CorpsAA"/>
    <w:pPr>
      <w:keepNext/>
      <w:keepLines/>
      <w:spacing w:before="200"/>
      <w:outlineLvl w:val="1"/>
    </w:pPr>
    <w:rPr>
      <w:rFonts w:ascii="Helvetica" w:hAnsi="Arial Unicode MS" w:cs="Arial Unicode MS"/>
      <w:b/>
      <w:bCs/>
      <w:color w:val="499BC9"/>
      <w:sz w:val="26"/>
      <w:szCs w:val="26"/>
      <w:u w:color="499BC9"/>
      <w:lang w:val="fr-FR"/>
    </w:rPr>
  </w:style>
  <w:style w:type="paragraph" w:customStyle="1" w:styleId="Pardfaut">
    <w:name w:val="Par défaut"/>
    <w:rPr>
      <w:rFonts w:ascii="Helvetica" w:eastAsia="Helvetica" w:hAnsi="Helvetica" w:cs="Helvetica"/>
      <w:color w:val="000000"/>
      <w:sz w:val="22"/>
      <w:szCs w:val="22"/>
    </w:rPr>
  </w:style>
  <w:style w:type="paragraph" w:customStyle="1" w:styleId="Corps">
    <w:name w:val="Corps"/>
    <w:rPr>
      <w:rFonts w:eastAsia="Times New Roman"/>
      <w:color w:val="000000"/>
      <w:sz w:val="24"/>
      <w:szCs w:val="24"/>
      <w:u w:color="000000"/>
    </w:rPr>
  </w:style>
  <w:style w:type="paragraph" w:customStyle="1" w:styleId="PardfautB">
    <w:name w:val="Par défaut B"/>
    <w:rPr>
      <w:rFonts w:ascii="Helvetica" w:hAnsi="Arial Unicode MS" w:cs="Arial Unicode MS"/>
      <w:color w:val="000000"/>
      <w:sz w:val="22"/>
      <w:szCs w:val="22"/>
      <w:u w:color="000000"/>
      <w:lang w:val="en-US"/>
    </w:rPr>
  </w:style>
  <w:style w:type="character" w:customStyle="1" w:styleId="Hyperlink1">
    <w:name w:val="Hyperlink.1"/>
    <w:basedOn w:val="Aucun"/>
    <w:rPr>
      <w:color w:val="1154CB"/>
    </w:rPr>
  </w:style>
  <w:style w:type="character" w:customStyle="1" w:styleId="Hyperlink2">
    <w:name w:val="Hyperlink.2"/>
    <w:basedOn w:val="Aucun"/>
    <w:rPr>
      <w:color w:val="032EED"/>
      <w:u w:val="single" w:color="032EED"/>
    </w:rPr>
  </w:style>
  <w:style w:type="character" w:customStyle="1" w:styleId="Hyperlink3">
    <w:name w:val="Hyperlink.3"/>
    <w:basedOn w:val="Aucun"/>
    <w:rPr>
      <w:u w:val="single"/>
    </w:rPr>
  </w:style>
  <w:style w:type="paragraph" w:customStyle="1" w:styleId="PardfautC">
    <w:name w:val="Par défaut C"/>
    <w:rPr>
      <w:rFonts w:ascii="Helvetica" w:hAnsi="Arial Unicode MS" w:cs="Arial Unicode MS"/>
      <w:color w:val="000000"/>
      <w:sz w:val="22"/>
      <w:szCs w:val="22"/>
      <w:u w:color="000000"/>
      <w:lang w:val="en-US"/>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val="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35145"/>
    <w:rPr>
      <w:rFonts w:ascii="Lucida Grande" w:hAnsi="Lucida Grande"/>
      <w:sz w:val="18"/>
      <w:szCs w:val="18"/>
    </w:rPr>
  </w:style>
  <w:style w:type="character" w:customStyle="1" w:styleId="BalloonTextChar">
    <w:name w:val="Balloon Text Char"/>
    <w:basedOn w:val="DefaultParagraphFont"/>
    <w:link w:val="BalloonText"/>
    <w:uiPriority w:val="99"/>
    <w:semiHidden/>
    <w:rsid w:val="00235145"/>
    <w:rPr>
      <w:rFonts w:ascii="Lucida Grande" w:hAnsi="Lucida Grande"/>
      <w:sz w:val="18"/>
      <w:szCs w:val="18"/>
      <w:lang w:val="en-US"/>
    </w:rPr>
  </w:style>
  <w:style w:type="paragraph" w:styleId="Header">
    <w:name w:val="header"/>
    <w:basedOn w:val="Normal"/>
    <w:link w:val="HeaderChar"/>
    <w:uiPriority w:val="99"/>
    <w:unhideWhenUsed/>
    <w:rsid w:val="00920B15"/>
    <w:pPr>
      <w:tabs>
        <w:tab w:val="center" w:pos="4320"/>
        <w:tab w:val="right" w:pos="8640"/>
      </w:tabs>
    </w:pPr>
  </w:style>
  <w:style w:type="character" w:customStyle="1" w:styleId="HeaderChar">
    <w:name w:val="Header Char"/>
    <w:basedOn w:val="DefaultParagraphFont"/>
    <w:link w:val="Header"/>
    <w:uiPriority w:val="99"/>
    <w:rsid w:val="00920B15"/>
    <w:rPr>
      <w:sz w:val="24"/>
      <w:szCs w:val="24"/>
      <w:lang w:val="en-US"/>
    </w:rPr>
  </w:style>
  <w:style w:type="paragraph" w:styleId="DocumentMap">
    <w:name w:val="Document Map"/>
    <w:basedOn w:val="Normal"/>
    <w:link w:val="DocumentMapChar"/>
    <w:uiPriority w:val="99"/>
    <w:semiHidden/>
    <w:unhideWhenUsed/>
    <w:rsid w:val="00870209"/>
    <w:rPr>
      <w:rFonts w:ascii="Lucida Grande" w:hAnsi="Lucida Grande" w:cs="Lucida Grande"/>
    </w:rPr>
  </w:style>
  <w:style w:type="character" w:customStyle="1" w:styleId="DocumentMapChar">
    <w:name w:val="Document Map Char"/>
    <w:basedOn w:val="DefaultParagraphFont"/>
    <w:link w:val="DocumentMap"/>
    <w:uiPriority w:val="99"/>
    <w:semiHidden/>
    <w:rsid w:val="00870209"/>
    <w:rPr>
      <w:rFonts w:ascii="Lucida Grande" w:hAnsi="Lucida Grande" w:cs="Lucida Grande"/>
      <w:sz w:val="24"/>
      <w:szCs w:val="24"/>
      <w:lang w:val="en-US"/>
    </w:rPr>
  </w:style>
  <w:style w:type="paragraph" w:styleId="CommentSubject">
    <w:name w:val="annotation subject"/>
    <w:basedOn w:val="CommentText"/>
    <w:next w:val="CommentText"/>
    <w:link w:val="CommentSubjectChar"/>
    <w:uiPriority w:val="99"/>
    <w:semiHidden/>
    <w:unhideWhenUsed/>
    <w:rsid w:val="00DB39F7"/>
    <w:rPr>
      <w:b/>
      <w:bCs/>
      <w:sz w:val="20"/>
      <w:szCs w:val="20"/>
    </w:rPr>
  </w:style>
  <w:style w:type="character" w:customStyle="1" w:styleId="CommentSubjectChar">
    <w:name w:val="Comment Subject Char"/>
    <w:basedOn w:val="CommentTextChar"/>
    <w:link w:val="CommentSubject"/>
    <w:uiPriority w:val="99"/>
    <w:semiHidden/>
    <w:rsid w:val="00DB39F7"/>
    <w:rPr>
      <w:b/>
      <w:bCs/>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w:hAnsi="Arial Unicode MS" w:cs="Arial Unicode MS"/>
      <w:color w:val="000000"/>
      <w:sz w:val="24"/>
      <w:szCs w:val="24"/>
    </w:rPr>
  </w:style>
  <w:style w:type="paragraph" w:styleId="Footer">
    <w:name w:val="footer"/>
    <w:pPr>
      <w:tabs>
        <w:tab w:val="center" w:pos="4513"/>
        <w:tab w:val="right" w:pos="9026"/>
      </w:tabs>
    </w:pPr>
    <w:rPr>
      <w:rFonts w:hAnsi="Arial Unicode MS" w:cs="Arial Unicode MS"/>
      <w:color w:val="000000"/>
      <w:sz w:val="24"/>
      <w:szCs w:val="24"/>
      <w:u w:color="000000"/>
      <w:lang w:val="en-US"/>
    </w:rPr>
  </w:style>
  <w:style w:type="paragraph" w:customStyle="1" w:styleId="En-tteB">
    <w:name w:val="En-tête B"/>
    <w:next w:val="CorpsA"/>
    <w:pPr>
      <w:keepNext/>
      <w:keepLines/>
      <w:tabs>
        <w:tab w:val="right" w:pos="9020"/>
      </w:tabs>
      <w:spacing w:before="480"/>
      <w:outlineLvl w:val="0"/>
    </w:pPr>
    <w:rPr>
      <w:rFonts w:ascii="Helvetica" w:hAnsi="Arial Unicode MS" w:cs="Arial Unicode MS"/>
      <w:b/>
      <w:bCs/>
      <w:color w:val="2F759E"/>
      <w:sz w:val="28"/>
      <w:szCs w:val="28"/>
      <w:u w:color="2F759E"/>
      <w:lang w:val="en-US"/>
    </w:rPr>
  </w:style>
  <w:style w:type="paragraph" w:customStyle="1" w:styleId="CorpsA">
    <w:name w:val="Corps A"/>
    <w:rPr>
      <w:rFonts w:hAnsi="Arial Unicode MS" w:cs="Arial Unicode MS"/>
      <w:color w:val="000000"/>
      <w:sz w:val="24"/>
      <w:szCs w:val="24"/>
      <w:u w:color="000000"/>
      <w:lang w:val="en-US"/>
    </w:rPr>
  </w:style>
  <w:style w:type="paragraph" w:styleId="ListParagraph">
    <w:name w:val="List Paragraph"/>
    <w:pPr>
      <w:ind w:left="720"/>
    </w:pPr>
    <w:rPr>
      <w:rFonts w:ascii="Helvetica" w:hAnsi="Arial Unicode MS" w:cs="Arial Unicode MS"/>
      <w:color w:val="000000"/>
      <w:sz w:val="24"/>
      <w:szCs w:val="24"/>
      <w:u w:color="000000"/>
      <w:lang w:val="en-US"/>
    </w:rPr>
  </w:style>
  <w:style w:type="numbering" w:customStyle="1" w:styleId="List0">
    <w:name w:val="List 0"/>
    <w:basedOn w:val="Style1import"/>
    <w:pPr>
      <w:numPr>
        <w:numId w:val="3"/>
      </w:numPr>
    </w:pPr>
  </w:style>
  <w:style w:type="numbering" w:customStyle="1" w:styleId="Style1import">
    <w:name w:val="Style 1 importé"/>
  </w:style>
  <w:style w:type="character" w:customStyle="1" w:styleId="Aucun">
    <w:name w:val="Aucun"/>
  </w:style>
  <w:style w:type="character" w:customStyle="1" w:styleId="Hyperlink0">
    <w:name w:val="Hyperlink.0"/>
    <w:basedOn w:val="Aucun"/>
    <w:rPr>
      <w:u w:val="single"/>
    </w:rPr>
  </w:style>
  <w:style w:type="numbering" w:customStyle="1" w:styleId="List1">
    <w:name w:val="List 1"/>
    <w:basedOn w:val="Style2import"/>
    <w:pPr>
      <w:numPr>
        <w:numId w:val="6"/>
      </w:numPr>
    </w:pPr>
  </w:style>
  <w:style w:type="numbering" w:customStyle="1" w:styleId="Style2import">
    <w:name w:val="Style 2 importé"/>
  </w:style>
  <w:style w:type="paragraph" w:styleId="NormalWeb">
    <w:name w:val="Normal (Web)"/>
    <w:uiPriority w:val="99"/>
    <w:pPr>
      <w:spacing w:before="100" w:after="100"/>
    </w:pPr>
    <w:rPr>
      <w:rFonts w:eastAsia="Times New Roman"/>
      <w:color w:val="000000"/>
      <w:sz w:val="24"/>
      <w:szCs w:val="24"/>
      <w:u w:color="000000"/>
      <w:lang w:val="en-US"/>
    </w:rPr>
  </w:style>
  <w:style w:type="paragraph" w:customStyle="1" w:styleId="Sous-section2B">
    <w:name w:val="Sous-section 2 B"/>
    <w:next w:val="CorpsA"/>
    <w:pPr>
      <w:keepNext/>
      <w:keepLines/>
      <w:spacing w:before="200"/>
      <w:outlineLvl w:val="1"/>
    </w:pPr>
    <w:rPr>
      <w:rFonts w:ascii="Helvetica" w:hAnsi="Arial Unicode MS" w:cs="Arial Unicode MS"/>
      <w:b/>
      <w:bCs/>
      <w:color w:val="499BC9"/>
      <w:sz w:val="26"/>
      <w:szCs w:val="26"/>
      <w:u w:color="499BC9"/>
      <w:lang w:val="en-US"/>
    </w:rPr>
  </w:style>
  <w:style w:type="paragraph" w:customStyle="1" w:styleId="En-tteA">
    <w:name w:val="En-tête A"/>
    <w:next w:val="CorpsAA"/>
    <w:pPr>
      <w:keepNext/>
      <w:keepLines/>
      <w:tabs>
        <w:tab w:val="right" w:pos="9020"/>
      </w:tabs>
      <w:spacing w:before="480"/>
      <w:outlineLvl w:val="0"/>
    </w:pPr>
    <w:rPr>
      <w:rFonts w:ascii="Helvetica" w:hAnsi="Arial Unicode MS" w:cs="Arial Unicode MS"/>
      <w:b/>
      <w:bCs/>
      <w:color w:val="2F759E"/>
      <w:sz w:val="28"/>
      <w:szCs w:val="28"/>
      <w:u w:color="2F759E"/>
      <w:lang w:val="en-US"/>
    </w:rPr>
  </w:style>
  <w:style w:type="paragraph" w:customStyle="1" w:styleId="CorpsAA">
    <w:name w:val="Corps A A"/>
    <w:rPr>
      <w:rFonts w:hAnsi="Arial Unicode MS" w:cs="Arial Unicode MS"/>
      <w:color w:val="000000"/>
      <w:u w:color="000000"/>
      <w:lang w:val="en-US"/>
    </w:rPr>
  </w:style>
  <w:style w:type="paragraph" w:customStyle="1" w:styleId="Ss-section3A">
    <w:name w:val="Ss-section 3 A"/>
    <w:pPr>
      <w:spacing w:before="100" w:after="100"/>
      <w:outlineLvl w:val="2"/>
    </w:pPr>
    <w:rPr>
      <w:rFonts w:ascii="Times New Roman Bold" w:eastAsia="Times New Roman Bold" w:hAnsi="Times New Roman Bold" w:cs="Times New Roman Bold"/>
      <w:color w:val="000000"/>
      <w:sz w:val="27"/>
      <w:szCs w:val="27"/>
      <w:u w:color="000000"/>
      <w:lang w:val="en-US"/>
    </w:rPr>
  </w:style>
  <w:style w:type="paragraph" w:customStyle="1" w:styleId="PardfautA">
    <w:name w:val="Par défaut A"/>
    <w:rPr>
      <w:rFonts w:ascii="Helvetica" w:eastAsia="Helvetica" w:hAnsi="Helvetica" w:cs="Helvetica"/>
      <w:color w:val="000000"/>
      <w:sz w:val="22"/>
      <w:szCs w:val="22"/>
      <w:u w:color="000000"/>
      <w:lang w:val="en-US"/>
    </w:rPr>
  </w:style>
  <w:style w:type="paragraph" w:customStyle="1" w:styleId="Sous-section2A">
    <w:name w:val="Sous-section 2 A"/>
    <w:next w:val="CorpsAA"/>
    <w:pPr>
      <w:keepNext/>
      <w:keepLines/>
      <w:spacing w:before="200"/>
      <w:outlineLvl w:val="1"/>
    </w:pPr>
    <w:rPr>
      <w:rFonts w:ascii="Helvetica" w:hAnsi="Arial Unicode MS" w:cs="Arial Unicode MS"/>
      <w:b/>
      <w:bCs/>
      <w:color w:val="499BC9"/>
      <w:sz w:val="26"/>
      <w:szCs w:val="26"/>
      <w:u w:color="499BC9"/>
      <w:lang w:val="fr-FR"/>
    </w:rPr>
  </w:style>
  <w:style w:type="paragraph" w:customStyle="1" w:styleId="Pardfaut">
    <w:name w:val="Par défaut"/>
    <w:rPr>
      <w:rFonts w:ascii="Helvetica" w:eastAsia="Helvetica" w:hAnsi="Helvetica" w:cs="Helvetica"/>
      <w:color w:val="000000"/>
      <w:sz w:val="22"/>
      <w:szCs w:val="22"/>
    </w:rPr>
  </w:style>
  <w:style w:type="paragraph" w:customStyle="1" w:styleId="Corps">
    <w:name w:val="Corps"/>
    <w:rPr>
      <w:rFonts w:eastAsia="Times New Roman"/>
      <w:color w:val="000000"/>
      <w:sz w:val="24"/>
      <w:szCs w:val="24"/>
      <w:u w:color="000000"/>
    </w:rPr>
  </w:style>
  <w:style w:type="paragraph" w:customStyle="1" w:styleId="PardfautB">
    <w:name w:val="Par défaut B"/>
    <w:rPr>
      <w:rFonts w:ascii="Helvetica" w:hAnsi="Arial Unicode MS" w:cs="Arial Unicode MS"/>
      <w:color w:val="000000"/>
      <w:sz w:val="22"/>
      <w:szCs w:val="22"/>
      <w:u w:color="000000"/>
      <w:lang w:val="en-US"/>
    </w:rPr>
  </w:style>
  <w:style w:type="character" w:customStyle="1" w:styleId="Hyperlink1">
    <w:name w:val="Hyperlink.1"/>
    <w:basedOn w:val="Aucun"/>
    <w:rPr>
      <w:color w:val="1154CB"/>
    </w:rPr>
  </w:style>
  <w:style w:type="character" w:customStyle="1" w:styleId="Hyperlink2">
    <w:name w:val="Hyperlink.2"/>
    <w:basedOn w:val="Aucun"/>
    <w:rPr>
      <w:color w:val="032EED"/>
      <w:u w:val="single" w:color="032EED"/>
    </w:rPr>
  </w:style>
  <w:style w:type="character" w:customStyle="1" w:styleId="Hyperlink3">
    <w:name w:val="Hyperlink.3"/>
    <w:basedOn w:val="Aucun"/>
    <w:rPr>
      <w:u w:val="single"/>
    </w:rPr>
  </w:style>
  <w:style w:type="paragraph" w:customStyle="1" w:styleId="PardfautC">
    <w:name w:val="Par défaut C"/>
    <w:rPr>
      <w:rFonts w:ascii="Helvetica" w:hAnsi="Arial Unicode MS" w:cs="Arial Unicode MS"/>
      <w:color w:val="000000"/>
      <w:sz w:val="22"/>
      <w:szCs w:val="22"/>
      <w:u w:color="000000"/>
      <w:lang w:val="en-US"/>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val="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35145"/>
    <w:rPr>
      <w:rFonts w:ascii="Lucida Grande" w:hAnsi="Lucida Grande"/>
      <w:sz w:val="18"/>
      <w:szCs w:val="18"/>
    </w:rPr>
  </w:style>
  <w:style w:type="character" w:customStyle="1" w:styleId="BalloonTextChar">
    <w:name w:val="Balloon Text Char"/>
    <w:basedOn w:val="DefaultParagraphFont"/>
    <w:link w:val="BalloonText"/>
    <w:uiPriority w:val="99"/>
    <w:semiHidden/>
    <w:rsid w:val="00235145"/>
    <w:rPr>
      <w:rFonts w:ascii="Lucida Grande" w:hAnsi="Lucida Grande"/>
      <w:sz w:val="18"/>
      <w:szCs w:val="18"/>
      <w:lang w:val="en-US"/>
    </w:rPr>
  </w:style>
  <w:style w:type="paragraph" w:styleId="Header">
    <w:name w:val="header"/>
    <w:basedOn w:val="Normal"/>
    <w:link w:val="HeaderChar"/>
    <w:uiPriority w:val="99"/>
    <w:unhideWhenUsed/>
    <w:rsid w:val="00920B15"/>
    <w:pPr>
      <w:tabs>
        <w:tab w:val="center" w:pos="4320"/>
        <w:tab w:val="right" w:pos="8640"/>
      </w:tabs>
    </w:pPr>
  </w:style>
  <w:style w:type="character" w:customStyle="1" w:styleId="HeaderChar">
    <w:name w:val="Header Char"/>
    <w:basedOn w:val="DefaultParagraphFont"/>
    <w:link w:val="Header"/>
    <w:uiPriority w:val="99"/>
    <w:rsid w:val="00920B15"/>
    <w:rPr>
      <w:sz w:val="24"/>
      <w:szCs w:val="24"/>
      <w:lang w:val="en-US"/>
    </w:rPr>
  </w:style>
  <w:style w:type="paragraph" w:styleId="DocumentMap">
    <w:name w:val="Document Map"/>
    <w:basedOn w:val="Normal"/>
    <w:link w:val="DocumentMapChar"/>
    <w:uiPriority w:val="99"/>
    <w:semiHidden/>
    <w:unhideWhenUsed/>
    <w:rsid w:val="00870209"/>
    <w:rPr>
      <w:rFonts w:ascii="Lucida Grande" w:hAnsi="Lucida Grande" w:cs="Lucida Grande"/>
    </w:rPr>
  </w:style>
  <w:style w:type="character" w:customStyle="1" w:styleId="DocumentMapChar">
    <w:name w:val="Document Map Char"/>
    <w:basedOn w:val="DefaultParagraphFont"/>
    <w:link w:val="DocumentMap"/>
    <w:uiPriority w:val="99"/>
    <w:semiHidden/>
    <w:rsid w:val="00870209"/>
    <w:rPr>
      <w:rFonts w:ascii="Lucida Grande" w:hAnsi="Lucida Grande" w:cs="Lucida Grande"/>
      <w:sz w:val="24"/>
      <w:szCs w:val="24"/>
      <w:lang w:val="en-US"/>
    </w:rPr>
  </w:style>
  <w:style w:type="paragraph" w:styleId="CommentSubject">
    <w:name w:val="annotation subject"/>
    <w:basedOn w:val="CommentText"/>
    <w:next w:val="CommentText"/>
    <w:link w:val="CommentSubjectChar"/>
    <w:uiPriority w:val="99"/>
    <w:semiHidden/>
    <w:unhideWhenUsed/>
    <w:rsid w:val="00DB39F7"/>
    <w:rPr>
      <w:b/>
      <w:bCs/>
      <w:sz w:val="20"/>
      <w:szCs w:val="20"/>
    </w:rPr>
  </w:style>
  <w:style w:type="character" w:customStyle="1" w:styleId="CommentSubjectChar">
    <w:name w:val="Comment Subject Char"/>
    <w:basedOn w:val="CommentTextChar"/>
    <w:link w:val="CommentSubject"/>
    <w:uiPriority w:val="99"/>
    <w:semiHidden/>
    <w:rsid w:val="00DB39F7"/>
    <w:rPr>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36446">
      <w:bodyDiv w:val="1"/>
      <w:marLeft w:val="0"/>
      <w:marRight w:val="0"/>
      <w:marTop w:val="0"/>
      <w:marBottom w:val="0"/>
      <w:divBdr>
        <w:top w:val="none" w:sz="0" w:space="0" w:color="auto"/>
        <w:left w:val="none" w:sz="0" w:space="0" w:color="auto"/>
        <w:bottom w:val="none" w:sz="0" w:space="0" w:color="auto"/>
        <w:right w:val="none" w:sz="0" w:space="0" w:color="auto"/>
      </w:divBdr>
    </w:div>
    <w:div w:id="1537816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nathan.minton@glasgow.ac.u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danny.dorling@ouce.ox.ac.uk" TargetMode="External"/><Relationship Id="rId4" Type="http://schemas.microsoft.com/office/2007/relationships/stylesWithEffects" Target="stylesWithEffects.xml"/><Relationship Id="rId9" Type="http://schemas.openxmlformats.org/officeDocument/2006/relationships/hyperlink" Target="mailto:l.vanderbloemen@sgul.ac.uk?subject="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1888E-E2EF-46A3-BB28-12DEE9B95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17</Pages>
  <Words>13460</Words>
  <Characters>76725</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Minton</cp:lastModifiedBy>
  <cp:revision>4</cp:revision>
  <dcterms:created xsi:type="dcterms:W3CDTF">2014-10-27T23:18:00Z</dcterms:created>
  <dcterms:modified xsi:type="dcterms:W3CDTF">2014-10-30T12:14:00Z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laura.vanderbloemen@gmail.com@www.mendeley.com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