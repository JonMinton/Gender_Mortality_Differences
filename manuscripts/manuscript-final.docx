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D59A2" w14:textId="77777777" w:rsidR="00CB1907" w:rsidRPr="007B6906" w:rsidRDefault="00235145">
      <w:pPr>
        <w:pStyle w:val="En-tteB"/>
        <w:spacing w:line="480" w:lineRule="auto"/>
        <w:rPr>
          <w:rFonts w:ascii="Times New Roman" w:hAnsi="Times New Roman"/>
          <w:sz w:val="24"/>
          <w:szCs w:val="24"/>
        </w:rPr>
      </w:pPr>
      <w:r w:rsidRPr="007B6906">
        <w:rPr>
          <w:rFonts w:ascii="Times New Roman" w:hAnsi="Times New Roman"/>
          <w:sz w:val="24"/>
          <w:szCs w:val="24"/>
        </w:rPr>
        <w:t>Title Page</w:t>
      </w:r>
    </w:p>
    <w:p w14:paraId="52E46CD9"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Authors:</w:t>
      </w:r>
    </w:p>
    <w:p w14:paraId="2030A83C" w14:textId="77777777" w:rsidR="00CB1907" w:rsidRPr="007B6906" w:rsidRDefault="00235145">
      <w:pPr>
        <w:pStyle w:val="CorpsA"/>
        <w:spacing w:line="480" w:lineRule="auto"/>
        <w:rPr>
          <w:rFonts w:hAnsi="Times New Roman"/>
          <w:vertAlign w:val="superscript"/>
        </w:rPr>
      </w:pPr>
      <w:r w:rsidRPr="007B6906">
        <w:rPr>
          <w:rFonts w:hAnsi="Times New Roman"/>
          <w:lang w:val="nl-NL"/>
        </w:rPr>
        <w:t>Vanderbloemen, Laura</w:t>
      </w:r>
      <w:r w:rsidRPr="007B6906">
        <w:rPr>
          <w:rFonts w:hAnsi="Times New Roman"/>
          <w:vertAlign w:val="superscript"/>
        </w:rPr>
        <w:t>1</w:t>
      </w:r>
    </w:p>
    <w:p w14:paraId="05B2D2C1" w14:textId="77777777" w:rsidR="00CB1907" w:rsidRPr="007B6906" w:rsidRDefault="00235145">
      <w:pPr>
        <w:pStyle w:val="CorpsA"/>
        <w:spacing w:line="480" w:lineRule="auto"/>
        <w:rPr>
          <w:rFonts w:hAnsi="Times New Roman"/>
          <w:vertAlign w:val="superscript"/>
        </w:rPr>
      </w:pPr>
      <w:r w:rsidRPr="007B6906">
        <w:rPr>
          <w:rFonts w:hAnsi="Times New Roman"/>
        </w:rPr>
        <w:t>Dorling, Danny</w:t>
      </w:r>
      <w:r w:rsidRPr="007B6906">
        <w:rPr>
          <w:rFonts w:hAnsi="Times New Roman"/>
          <w:vertAlign w:val="superscript"/>
        </w:rPr>
        <w:t>2</w:t>
      </w:r>
    </w:p>
    <w:p w14:paraId="384BD822" w14:textId="77777777" w:rsidR="00CB1907" w:rsidRPr="007B6906" w:rsidRDefault="00235145">
      <w:pPr>
        <w:pStyle w:val="CorpsA"/>
        <w:spacing w:line="480" w:lineRule="auto"/>
        <w:rPr>
          <w:rFonts w:hAnsi="Times New Roman"/>
          <w:vertAlign w:val="superscript"/>
        </w:rPr>
      </w:pPr>
      <w:r w:rsidRPr="007B6906">
        <w:rPr>
          <w:rFonts w:hAnsi="Times New Roman"/>
        </w:rPr>
        <w:t>Minton, Jonathan</w:t>
      </w:r>
      <w:r w:rsidRPr="007B6906">
        <w:rPr>
          <w:rFonts w:hAnsi="Times New Roman"/>
          <w:vertAlign w:val="superscript"/>
        </w:rPr>
        <w:t>3</w:t>
      </w:r>
    </w:p>
    <w:p w14:paraId="50AF55A9" w14:textId="77777777" w:rsidR="00CB1907" w:rsidRPr="007B6906" w:rsidRDefault="00CB1907">
      <w:pPr>
        <w:pStyle w:val="CorpsA"/>
        <w:spacing w:line="480" w:lineRule="auto"/>
        <w:rPr>
          <w:rFonts w:hAnsi="Times New Roman"/>
          <w:vertAlign w:val="superscript"/>
        </w:rPr>
      </w:pPr>
    </w:p>
    <w:p w14:paraId="71760EE8"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Affiliations:</w:t>
      </w:r>
    </w:p>
    <w:p w14:paraId="5926C44E" w14:textId="77777777" w:rsidR="00CB1907" w:rsidRPr="007B6906" w:rsidRDefault="00235145">
      <w:pPr>
        <w:pStyle w:val="ListParagraph"/>
        <w:numPr>
          <w:ilvl w:val="0"/>
          <w:numId w:val="3"/>
        </w:numPr>
        <w:tabs>
          <w:tab w:val="num" w:pos="720"/>
        </w:tabs>
        <w:spacing w:line="480" w:lineRule="auto"/>
        <w:ind w:hanging="360"/>
        <w:rPr>
          <w:rFonts w:ascii="Times New Roman" w:hAnsi="Times New Roman"/>
          <w:b/>
          <w:bCs/>
        </w:rPr>
      </w:pPr>
      <w:r w:rsidRPr="007B6906">
        <w:rPr>
          <w:rFonts w:ascii="Times New Roman" w:hAnsi="Times New Roman"/>
        </w:rPr>
        <w:t>Population Health Research Institute, St. George’s, University of London [Corresponding Author]</w:t>
      </w:r>
    </w:p>
    <w:p w14:paraId="3F45BF13" w14:textId="77777777" w:rsidR="00CB1907" w:rsidRPr="007B6906" w:rsidRDefault="00235145">
      <w:pPr>
        <w:pStyle w:val="ListParagraph"/>
        <w:numPr>
          <w:ilvl w:val="0"/>
          <w:numId w:val="3"/>
        </w:numPr>
        <w:tabs>
          <w:tab w:val="num" w:pos="720"/>
        </w:tabs>
        <w:spacing w:line="480" w:lineRule="auto"/>
        <w:ind w:hanging="360"/>
        <w:rPr>
          <w:rFonts w:ascii="Times New Roman" w:hAnsi="Times New Roman"/>
          <w:b/>
          <w:bCs/>
        </w:rPr>
      </w:pPr>
      <w:r w:rsidRPr="007B6906">
        <w:rPr>
          <w:rFonts w:ascii="Times New Roman" w:hAnsi="Times New Roman"/>
        </w:rPr>
        <w:t>School of Geography and the Environment, University of Oxford</w:t>
      </w:r>
    </w:p>
    <w:p w14:paraId="71C01477" w14:textId="77777777" w:rsidR="00CB1907" w:rsidRPr="007B6906" w:rsidRDefault="00235145">
      <w:pPr>
        <w:pStyle w:val="ListParagraph"/>
        <w:numPr>
          <w:ilvl w:val="0"/>
          <w:numId w:val="3"/>
        </w:numPr>
        <w:tabs>
          <w:tab w:val="num" w:pos="720"/>
        </w:tabs>
        <w:spacing w:line="480" w:lineRule="auto"/>
        <w:ind w:hanging="360"/>
        <w:rPr>
          <w:rFonts w:ascii="Times New Roman" w:hAnsi="Times New Roman"/>
          <w:b/>
          <w:bCs/>
        </w:rPr>
      </w:pPr>
      <w:r w:rsidRPr="007B6906">
        <w:rPr>
          <w:rFonts w:ascii="Times New Roman" w:hAnsi="Times New Roman"/>
        </w:rPr>
        <w:t>School of Social and Political Sciences, College of Social Sciences, University of Glasgow</w:t>
      </w:r>
    </w:p>
    <w:p w14:paraId="70DE0DE4" w14:textId="77777777" w:rsidR="00CB1907" w:rsidRPr="007B6906" w:rsidRDefault="00CB1907">
      <w:pPr>
        <w:pStyle w:val="CorpsA"/>
        <w:spacing w:line="480" w:lineRule="auto"/>
        <w:rPr>
          <w:rFonts w:eastAsia="Times New Roman Bold" w:hAnsi="Times New Roman" w:cs="Times New Roman Bold"/>
        </w:rPr>
      </w:pPr>
    </w:p>
    <w:p w14:paraId="11C7DCFE"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Email addresses:</w:t>
      </w:r>
    </w:p>
    <w:p w14:paraId="3B75A4CF" w14:textId="77777777" w:rsidR="00CB1907" w:rsidRPr="007B6906" w:rsidRDefault="00D57F40">
      <w:pPr>
        <w:pStyle w:val="ListParagraph"/>
        <w:numPr>
          <w:ilvl w:val="0"/>
          <w:numId w:val="6"/>
        </w:numPr>
        <w:tabs>
          <w:tab w:val="num" w:pos="720"/>
        </w:tabs>
        <w:spacing w:line="480" w:lineRule="auto"/>
        <w:ind w:hanging="360"/>
        <w:rPr>
          <w:rFonts w:ascii="Times New Roman" w:hAnsi="Times New Roman"/>
        </w:rPr>
      </w:pPr>
      <w:hyperlink r:id="rId9" w:history="1">
        <w:r w:rsidR="00235145" w:rsidRPr="007B6906">
          <w:rPr>
            <w:rStyle w:val="Hyperlink0"/>
            <w:rFonts w:ascii="Times New Roman" w:hAnsi="Times New Roman"/>
          </w:rPr>
          <w:t>l.vanderbloemen@sgul.ac.uk</w:t>
        </w:r>
      </w:hyperlink>
    </w:p>
    <w:p w14:paraId="2B407D4E" w14:textId="77777777" w:rsidR="00CB1907" w:rsidRPr="007B6906" w:rsidRDefault="00D57F40">
      <w:pPr>
        <w:pStyle w:val="ListParagraph"/>
        <w:numPr>
          <w:ilvl w:val="0"/>
          <w:numId w:val="6"/>
        </w:numPr>
        <w:tabs>
          <w:tab w:val="num" w:pos="720"/>
        </w:tabs>
        <w:spacing w:line="480" w:lineRule="auto"/>
        <w:ind w:hanging="360"/>
        <w:rPr>
          <w:rFonts w:ascii="Times New Roman" w:hAnsi="Times New Roman"/>
        </w:rPr>
      </w:pPr>
      <w:hyperlink r:id="rId10" w:history="1">
        <w:r w:rsidR="00235145" w:rsidRPr="007B6906">
          <w:rPr>
            <w:rStyle w:val="Hyperlink0"/>
            <w:rFonts w:ascii="Times New Roman" w:hAnsi="Times New Roman"/>
          </w:rPr>
          <w:t>danny.dorling@ouce.ox.ac.uk</w:t>
        </w:r>
      </w:hyperlink>
      <w:r w:rsidR="00235145" w:rsidRPr="007B6906">
        <w:rPr>
          <w:rFonts w:ascii="Times New Roman" w:hAnsi="Times New Roman"/>
        </w:rPr>
        <w:t xml:space="preserve"> </w:t>
      </w:r>
    </w:p>
    <w:p w14:paraId="6413E696" w14:textId="77777777" w:rsidR="00CB1907" w:rsidRPr="007B6906" w:rsidRDefault="00D57F40">
      <w:pPr>
        <w:pStyle w:val="ListParagraph"/>
        <w:numPr>
          <w:ilvl w:val="0"/>
          <w:numId w:val="6"/>
        </w:numPr>
        <w:tabs>
          <w:tab w:val="num" w:pos="720"/>
        </w:tabs>
        <w:spacing w:line="480" w:lineRule="auto"/>
        <w:ind w:hanging="360"/>
        <w:rPr>
          <w:rFonts w:ascii="Times New Roman" w:hAnsi="Times New Roman"/>
        </w:rPr>
      </w:pPr>
      <w:hyperlink r:id="rId11" w:history="1">
        <w:r w:rsidR="00235145" w:rsidRPr="007B6906">
          <w:rPr>
            <w:rStyle w:val="Hyperlink0"/>
            <w:rFonts w:ascii="Times New Roman" w:hAnsi="Times New Roman"/>
          </w:rPr>
          <w:t>jonathan.minton@glasgow.ac.uk</w:t>
        </w:r>
      </w:hyperlink>
    </w:p>
    <w:p w14:paraId="6A81ECBE" w14:textId="77777777" w:rsidR="00CB1907" w:rsidRPr="007B6906" w:rsidRDefault="00235145">
      <w:pPr>
        <w:pStyle w:val="CorpsA"/>
        <w:spacing w:line="480" w:lineRule="auto"/>
        <w:rPr>
          <w:rFonts w:eastAsia="Times New Roman Bold" w:hAnsi="Times New Roman" w:cs="Times New Roman Bold"/>
        </w:rPr>
      </w:pPr>
      <w:r w:rsidRPr="007B6906">
        <w:rPr>
          <w:rFonts w:hAnsi="Times New Roman"/>
        </w:rPr>
        <w:t xml:space="preserve">Word Count: </w:t>
      </w:r>
    </w:p>
    <w:p w14:paraId="15643694" w14:textId="0C164D56" w:rsidR="00CB1907" w:rsidRPr="007B6906" w:rsidRDefault="00235145">
      <w:pPr>
        <w:pStyle w:val="CorpsA"/>
        <w:spacing w:line="480" w:lineRule="auto"/>
        <w:rPr>
          <w:rFonts w:hAnsi="Times New Roman"/>
        </w:rPr>
      </w:pPr>
      <w:r w:rsidRPr="007B6906">
        <w:rPr>
          <w:rFonts w:eastAsia="Times New Roman Bold" w:hAnsi="Times New Roman" w:cs="Times New Roman Bold"/>
        </w:rPr>
        <w:tab/>
      </w:r>
      <w:r w:rsidRPr="007B6906">
        <w:rPr>
          <w:rFonts w:hAnsi="Times New Roman"/>
        </w:rPr>
        <w:t>Words only: 3,</w:t>
      </w:r>
      <w:r w:rsidR="00B80F68">
        <w:rPr>
          <w:rFonts w:hAnsi="Times New Roman"/>
        </w:rPr>
        <w:t>173</w:t>
      </w:r>
    </w:p>
    <w:p w14:paraId="408E816A" w14:textId="77777777" w:rsidR="00CB1907" w:rsidRPr="007B6906" w:rsidRDefault="00CB1907">
      <w:pPr>
        <w:pStyle w:val="CorpsA"/>
        <w:rPr>
          <w:rFonts w:hAnsi="Times New Roman"/>
        </w:rPr>
      </w:pPr>
    </w:p>
    <w:p w14:paraId="36079B72" w14:textId="77777777" w:rsidR="00CB1907" w:rsidRPr="007B6906" w:rsidRDefault="00235145">
      <w:pPr>
        <w:pStyle w:val="NormalWeb"/>
        <w:spacing w:before="0" w:after="0" w:line="336" w:lineRule="atLeast"/>
      </w:pPr>
      <w:r w:rsidRPr="007B6906">
        <w:br w:type="page"/>
      </w:r>
    </w:p>
    <w:p w14:paraId="5CE33962" w14:textId="77777777" w:rsidR="00CB1907" w:rsidRPr="007B6906" w:rsidRDefault="00CB1907">
      <w:pPr>
        <w:pStyle w:val="NormalWeb"/>
        <w:spacing w:before="0" w:after="0" w:line="336" w:lineRule="atLeast"/>
      </w:pPr>
    </w:p>
    <w:p w14:paraId="141D3DB2" w14:textId="77777777" w:rsidR="00CB1907" w:rsidRPr="007B6906" w:rsidRDefault="00235145">
      <w:pPr>
        <w:pStyle w:val="En-tteB"/>
        <w:spacing w:line="480" w:lineRule="auto"/>
        <w:rPr>
          <w:rFonts w:ascii="Times New Roman" w:hAnsi="Times New Roman"/>
          <w:sz w:val="24"/>
          <w:szCs w:val="24"/>
        </w:rPr>
      </w:pPr>
      <w:r w:rsidRPr="007B6906">
        <w:rPr>
          <w:rFonts w:ascii="Times New Roman" w:hAnsi="Times New Roman"/>
          <w:sz w:val="24"/>
          <w:szCs w:val="24"/>
        </w:rPr>
        <w:t>Abstract and additional information</w:t>
      </w:r>
    </w:p>
    <w:p w14:paraId="40D48804" w14:textId="77777777" w:rsidR="00CB1907" w:rsidRPr="007B6906" w:rsidRDefault="00235145">
      <w:pPr>
        <w:pStyle w:val="Sous-section2B"/>
        <w:rPr>
          <w:rFonts w:ascii="Times New Roman" w:hAnsi="Times New Roman"/>
          <w:sz w:val="24"/>
          <w:szCs w:val="24"/>
        </w:rPr>
      </w:pPr>
      <w:r w:rsidRPr="007B6906">
        <w:rPr>
          <w:rFonts w:ascii="Times New Roman" w:hAnsi="Times New Roman"/>
          <w:sz w:val="24"/>
          <w:szCs w:val="24"/>
        </w:rPr>
        <w:t>ABSTRACT</w:t>
      </w:r>
    </w:p>
    <w:p w14:paraId="3472DDB1" w14:textId="74DA9709"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INTRODUCTION: Previous research showed that </w:t>
      </w:r>
      <w:r w:rsidR="00870209">
        <w:rPr>
          <w:rFonts w:ascii="Times New Roman" w:hAnsi="Times New Roman"/>
          <w:b w:val="0"/>
          <w:bCs w:val="0"/>
          <w:color w:val="000000"/>
          <w:sz w:val="24"/>
          <w:szCs w:val="24"/>
        </w:rPr>
        <w:t xml:space="preserve">younger </w:t>
      </w:r>
      <w:r w:rsidRPr="007B6906">
        <w:rPr>
          <w:rFonts w:ascii="Times New Roman" w:hAnsi="Times New Roman"/>
          <w:b w:val="0"/>
          <w:bCs w:val="0"/>
          <w:color w:val="000000"/>
          <w:sz w:val="24"/>
          <w:szCs w:val="24"/>
        </w:rPr>
        <w:t xml:space="preserve">adult males in the USA have, since the 1950s, died at a faster rate than females of the same age. In this paper we quantify this difference, and explore possible explanations for the differences at different ages and in different years. </w:t>
      </w:r>
    </w:p>
    <w:p w14:paraId="35AF99C8" w14:textId="07B25624"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METHODS: Using data from the Human Mortality Database (HMD), the number of additional male deaths per 10,000 female deaths was calculated for each year from 1950 to 2000, and for each </w:t>
      </w:r>
      <w:del w:id="0" w:author="Jon Minton" w:date="2014-11-07T18:53:00Z">
        <w:r w:rsidRPr="007B6906" w:rsidDel="00C36D67">
          <w:rPr>
            <w:rFonts w:ascii="Times New Roman" w:hAnsi="Times New Roman"/>
            <w:b w:val="0"/>
            <w:bCs w:val="0"/>
            <w:color w:val="000000"/>
            <w:sz w:val="24"/>
            <w:szCs w:val="24"/>
          </w:rPr>
          <w:delText>age of</w:delText>
        </w:r>
      </w:del>
      <w:ins w:id="1" w:author="Jon Minton" w:date="2014-11-07T18:53:00Z">
        <w:r w:rsidR="00C36D67">
          <w:rPr>
            <w:rFonts w:ascii="Times New Roman" w:hAnsi="Times New Roman"/>
            <w:b w:val="0"/>
            <w:bCs w:val="0"/>
            <w:color w:val="000000"/>
            <w:sz w:val="24"/>
            <w:szCs w:val="24"/>
          </w:rPr>
          <w:t>year of age</w:t>
        </w:r>
      </w:ins>
      <w:r w:rsidRPr="007B6906">
        <w:rPr>
          <w:rFonts w:ascii="Times New Roman" w:hAnsi="Times New Roman"/>
          <w:b w:val="0"/>
          <w:bCs w:val="0"/>
          <w:color w:val="000000"/>
          <w:sz w:val="24"/>
          <w:szCs w:val="24"/>
        </w:rPr>
        <w:t xml:space="preserve"> from 0 to 60 years. These data were arranged as</w:t>
      </w:r>
      <w:r w:rsidR="00870209">
        <w:rPr>
          <w:rFonts w:ascii="Times New Roman" w:hAnsi="Times New Roman"/>
          <w:b w:val="0"/>
          <w:bCs w:val="0"/>
          <w:color w:val="000000"/>
          <w:sz w:val="24"/>
          <w:szCs w:val="24"/>
        </w:rPr>
        <w:t xml:space="preserve"> a</w:t>
      </w:r>
      <w:r w:rsidRPr="007B6906">
        <w:rPr>
          <w:rFonts w:ascii="Times New Roman" w:hAnsi="Times New Roman"/>
          <w:b w:val="0"/>
          <w:bCs w:val="0"/>
          <w:color w:val="000000"/>
          <w:sz w:val="24"/>
          <w:szCs w:val="24"/>
        </w:rPr>
        <w:t xml:space="preserve"> Lexis surface</w:t>
      </w:r>
      <w:ins w:id="2" w:author="Jon Minton" w:date="2014-11-07T18:53:00Z">
        <w:r w:rsidR="00C36D67">
          <w:rPr>
            <w:rFonts w:ascii="Times New Roman" w:hAnsi="Times New Roman"/>
            <w:b w:val="0"/>
            <w:bCs w:val="0"/>
            <w:color w:val="000000"/>
            <w:sz w:val="24"/>
            <w:szCs w:val="24"/>
          </w:rPr>
          <w:t xml:space="preserve"> and</w:t>
        </w:r>
      </w:ins>
      <w:r w:rsidRPr="007B6906">
        <w:rPr>
          <w:rFonts w:ascii="Times New Roman" w:hAnsi="Times New Roman"/>
          <w:b w:val="0"/>
          <w:bCs w:val="0"/>
          <w:color w:val="000000"/>
          <w:sz w:val="24"/>
          <w:szCs w:val="24"/>
        </w:rPr>
        <w:t xml:space="preserve"> visuali</w:t>
      </w:r>
      <w:r w:rsidR="00870209">
        <w:rPr>
          <w:rFonts w:ascii="Times New Roman" w:hAnsi="Times New Roman"/>
          <w:b w:val="0"/>
          <w:bCs w:val="0"/>
          <w:color w:val="000000"/>
          <w:sz w:val="24"/>
          <w:szCs w:val="24"/>
        </w:rPr>
        <w:t>z</w:t>
      </w:r>
      <w:r w:rsidRPr="007B6906">
        <w:rPr>
          <w:rFonts w:ascii="Times New Roman" w:hAnsi="Times New Roman"/>
          <w:b w:val="0"/>
          <w:bCs w:val="0"/>
          <w:color w:val="000000"/>
          <w:sz w:val="24"/>
          <w:szCs w:val="24"/>
        </w:rPr>
        <w:t>ed u</w:t>
      </w:r>
      <w:r w:rsidRPr="007B6906">
        <w:rPr>
          <w:rFonts w:ascii="Times New Roman" w:hAnsi="Times New Roman"/>
          <w:b w:val="0"/>
          <w:bCs w:val="0"/>
          <w:color w:val="000000"/>
          <w:sz w:val="24"/>
          <w:szCs w:val="24"/>
        </w:rPr>
        <w:t>s</w:t>
      </w:r>
      <w:r w:rsidRPr="007B6906">
        <w:rPr>
          <w:rFonts w:ascii="Times New Roman" w:hAnsi="Times New Roman"/>
          <w:b w:val="0"/>
          <w:bCs w:val="0"/>
          <w:color w:val="000000"/>
          <w:sz w:val="24"/>
          <w:szCs w:val="24"/>
        </w:rPr>
        <w:t xml:space="preserve">ing shaded contour plots. The same values were calculated over the same year and age range for </w:t>
      </w:r>
      <w:r w:rsidR="00E6140D">
        <w:rPr>
          <w:rFonts w:ascii="Times New Roman" w:hAnsi="Times New Roman"/>
          <w:b w:val="0"/>
          <w:bCs w:val="0"/>
          <w:color w:val="000000"/>
          <w:sz w:val="24"/>
          <w:szCs w:val="24"/>
        </w:rPr>
        <w:t>some</w:t>
      </w:r>
      <w:r w:rsidRPr="007B6906">
        <w:rPr>
          <w:rFonts w:ascii="Times New Roman" w:hAnsi="Times New Roman"/>
          <w:b w:val="0"/>
          <w:bCs w:val="0"/>
          <w:color w:val="000000"/>
          <w:sz w:val="24"/>
          <w:szCs w:val="24"/>
        </w:rPr>
        <w:t xml:space="preserve"> other cou</w:t>
      </w:r>
      <w:r w:rsidRPr="007B6906">
        <w:rPr>
          <w:rFonts w:ascii="Times New Roman" w:hAnsi="Times New Roman"/>
          <w:b w:val="0"/>
          <w:bCs w:val="0"/>
          <w:color w:val="000000"/>
          <w:sz w:val="24"/>
          <w:szCs w:val="24"/>
        </w:rPr>
        <w:t>n</w:t>
      </w:r>
      <w:r w:rsidRPr="007B6906">
        <w:rPr>
          <w:rFonts w:ascii="Times New Roman" w:hAnsi="Times New Roman"/>
          <w:b w:val="0"/>
          <w:bCs w:val="0"/>
          <w:color w:val="000000"/>
          <w:sz w:val="24"/>
          <w:szCs w:val="24"/>
        </w:rPr>
        <w:t xml:space="preserve">tries for comparison. </w:t>
      </w:r>
    </w:p>
    <w:p w14:paraId="2CAB5643" w14:textId="4A0D3119"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RESULTS: Males currently experience </w:t>
      </w:r>
      <w:r w:rsidR="00870209">
        <w:rPr>
          <w:rFonts w:ascii="Times New Roman" w:hAnsi="Times New Roman"/>
          <w:b w:val="0"/>
          <w:bCs w:val="0"/>
          <w:color w:val="000000"/>
          <w:sz w:val="24"/>
          <w:szCs w:val="24"/>
        </w:rPr>
        <w:t>greater</w:t>
      </w:r>
      <w:r w:rsidRPr="007B6906">
        <w:rPr>
          <w:rFonts w:ascii="Times New Roman" w:hAnsi="Times New Roman"/>
          <w:b w:val="0"/>
          <w:bCs w:val="0"/>
          <w:color w:val="000000"/>
          <w:sz w:val="24"/>
          <w:szCs w:val="24"/>
        </w:rPr>
        <w:t xml:space="preserve"> excess mortality than they did in the past. Coming of age (between the ages of 15 and 25 years of age) is especially perilous for men relative to women now compared to the past in the USA; the </w:t>
      </w:r>
      <w:r w:rsidR="00870209" w:rsidRPr="007B6906">
        <w:rPr>
          <w:rFonts w:ascii="Times New Roman" w:hAnsi="Times New Roman"/>
          <w:b w:val="0"/>
          <w:bCs w:val="0"/>
          <w:color w:val="000000"/>
          <w:sz w:val="24"/>
          <w:szCs w:val="24"/>
        </w:rPr>
        <w:t>vi</w:t>
      </w:r>
      <w:r w:rsidR="00870209">
        <w:rPr>
          <w:rFonts w:ascii="Times New Roman" w:hAnsi="Times New Roman"/>
          <w:b w:val="0"/>
          <w:bCs w:val="0"/>
          <w:color w:val="000000"/>
          <w:sz w:val="24"/>
          <w:szCs w:val="24"/>
        </w:rPr>
        <w:t>s</w:t>
      </w:r>
      <w:r w:rsidR="00870209" w:rsidRPr="007B6906">
        <w:rPr>
          <w:rFonts w:ascii="Times New Roman" w:hAnsi="Times New Roman"/>
          <w:b w:val="0"/>
          <w:bCs w:val="0"/>
          <w:color w:val="000000"/>
          <w:sz w:val="24"/>
          <w:szCs w:val="24"/>
        </w:rPr>
        <w:t>ualizations</w:t>
      </w:r>
      <w:r w:rsidR="00870209">
        <w:rPr>
          <w:rFonts w:ascii="Times New Roman" w:hAnsi="Times New Roman"/>
          <w:b w:val="0"/>
          <w:bCs w:val="0"/>
          <w:color w:val="000000"/>
          <w:sz w:val="24"/>
          <w:szCs w:val="24"/>
        </w:rPr>
        <w:t xml:space="preserve"> highlight this change as important</w:t>
      </w:r>
      <w:r w:rsidRPr="007B6906">
        <w:rPr>
          <w:rFonts w:ascii="Times New Roman" w:hAnsi="Times New Roman"/>
          <w:b w:val="0"/>
          <w:bCs w:val="0"/>
          <w:color w:val="000000"/>
          <w:sz w:val="24"/>
          <w:szCs w:val="24"/>
        </w:rPr>
        <w:t xml:space="preserve">.  </w:t>
      </w:r>
    </w:p>
    <w:p w14:paraId="4419228E" w14:textId="7D5A4C48"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CONCLUSIONS: Sex differences in life expectancy are not static. While women may </w:t>
      </w:r>
      <w:r w:rsidR="00870209">
        <w:rPr>
          <w:rFonts w:ascii="Times New Roman" w:hAnsi="Times New Roman"/>
          <w:b w:val="0"/>
          <w:bCs w:val="0"/>
          <w:color w:val="000000"/>
          <w:sz w:val="24"/>
          <w:szCs w:val="24"/>
        </w:rPr>
        <w:t xml:space="preserve">today </w:t>
      </w:r>
      <w:r w:rsidRPr="007B6906">
        <w:rPr>
          <w:rFonts w:ascii="Times New Roman" w:hAnsi="Times New Roman"/>
          <w:b w:val="0"/>
          <w:bCs w:val="0"/>
          <w:color w:val="000000"/>
          <w:sz w:val="24"/>
          <w:szCs w:val="24"/>
        </w:rPr>
        <w:t>have a</w:t>
      </w:r>
      <w:r w:rsidR="00870209">
        <w:rPr>
          <w:rFonts w:ascii="Times New Roman" w:hAnsi="Times New Roman"/>
          <w:b w:val="0"/>
          <w:bCs w:val="0"/>
          <w:color w:val="000000"/>
          <w:sz w:val="24"/>
          <w:szCs w:val="24"/>
        </w:rPr>
        <w:t>n advantage</w:t>
      </w:r>
      <w:r w:rsidRPr="007B6906">
        <w:rPr>
          <w:rFonts w:ascii="Times New Roman" w:hAnsi="Times New Roman"/>
          <w:b w:val="0"/>
          <w:bCs w:val="0"/>
          <w:color w:val="000000"/>
          <w:sz w:val="24"/>
          <w:szCs w:val="24"/>
        </w:rPr>
        <w:t xml:space="preserve"> when it comes to life expectancy,</w:t>
      </w:r>
      <w:r w:rsidR="00E6140D">
        <w:rPr>
          <w:rFonts w:ascii="Times New Roman" w:hAnsi="Times New Roman"/>
          <w:b w:val="0"/>
          <w:bCs w:val="0"/>
          <w:color w:val="000000"/>
          <w:sz w:val="24"/>
          <w:szCs w:val="24"/>
        </w:rPr>
        <w:t xml:space="preserve"> in the USA</w:t>
      </w:r>
      <w:r w:rsidRPr="007B6906">
        <w:rPr>
          <w:rFonts w:ascii="Times New Roman" w:hAnsi="Times New Roman"/>
          <w:b w:val="0"/>
          <w:bCs w:val="0"/>
          <w:color w:val="000000"/>
          <w:sz w:val="24"/>
          <w:szCs w:val="24"/>
        </w:rPr>
        <w:t xml:space="preserve"> this has </w:t>
      </w:r>
      <w:r w:rsidR="00870209">
        <w:rPr>
          <w:rFonts w:ascii="Times New Roman" w:hAnsi="Times New Roman"/>
          <w:b w:val="0"/>
          <w:bCs w:val="0"/>
          <w:color w:val="000000"/>
          <w:sz w:val="24"/>
          <w:szCs w:val="24"/>
        </w:rPr>
        <w:t>greatly increased</w:t>
      </w:r>
      <w:r w:rsidRPr="007B6906">
        <w:rPr>
          <w:rFonts w:ascii="Times New Roman" w:hAnsi="Times New Roman"/>
          <w:b w:val="0"/>
          <w:bCs w:val="0"/>
          <w:color w:val="000000"/>
          <w:sz w:val="24"/>
          <w:szCs w:val="24"/>
        </w:rPr>
        <w:t xml:space="preserve"> since the 1930s. </w:t>
      </w:r>
      <w:r w:rsidR="00E6140D">
        <w:rPr>
          <w:rFonts w:ascii="Times New Roman" w:hAnsi="Times New Roman"/>
          <w:b w:val="0"/>
          <w:bCs w:val="0"/>
          <w:color w:val="000000"/>
          <w:sz w:val="24"/>
          <w:szCs w:val="24"/>
        </w:rPr>
        <w:t xml:space="preserve">Just as </w:t>
      </w:r>
      <w:r w:rsidRPr="007B6906">
        <w:rPr>
          <w:rFonts w:ascii="Times New Roman" w:hAnsi="Times New Roman"/>
          <w:b w:val="0"/>
          <w:bCs w:val="0"/>
          <w:color w:val="000000"/>
          <w:sz w:val="24"/>
          <w:szCs w:val="24"/>
        </w:rPr>
        <w:t>young adulthood for women has been made safer through safer antenatal and chil</w:t>
      </w:r>
      <w:r w:rsidRPr="007B6906">
        <w:rPr>
          <w:rFonts w:ascii="Times New Roman" w:hAnsi="Times New Roman"/>
          <w:b w:val="0"/>
          <w:bCs w:val="0"/>
          <w:color w:val="000000"/>
          <w:sz w:val="24"/>
          <w:szCs w:val="24"/>
        </w:rPr>
        <w:t>d</w:t>
      </w:r>
      <w:r w:rsidRPr="007B6906">
        <w:rPr>
          <w:rFonts w:ascii="Times New Roman" w:hAnsi="Times New Roman"/>
          <w:b w:val="0"/>
          <w:bCs w:val="0"/>
          <w:color w:val="000000"/>
          <w:sz w:val="24"/>
          <w:szCs w:val="24"/>
        </w:rPr>
        <w:t xml:space="preserve">birth practices, changes in public policy </w:t>
      </w:r>
      <w:r w:rsidR="00E6140D">
        <w:rPr>
          <w:rFonts w:ascii="Times New Roman" w:hAnsi="Times New Roman"/>
          <w:b w:val="0"/>
          <w:bCs w:val="0"/>
          <w:color w:val="000000"/>
          <w:sz w:val="24"/>
          <w:szCs w:val="24"/>
        </w:rPr>
        <w:t xml:space="preserve">can </w:t>
      </w:r>
      <w:r w:rsidRPr="007B6906">
        <w:rPr>
          <w:rFonts w:ascii="Times New Roman" w:hAnsi="Times New Roman"/>
          <w:b w:val="0"/>
          <w:bCs w:val="0"/>
          <w:color w:val="000000"/>
          <w:sz w:val="24"/>
          <w:szCs w:val="24"/>
        </w:rPr>
        <w:t xml:space="preserve">make the social environment safer for men. </w:t>
      </w:r>
    </w:p>
    <w:p w14:paraId="134F6FBD" w14:textId="77777777" w:rsidR="00CB1907" w:rsidRPr="007B6906" w:rsidRDefault="00235145">
      <w:pPr>
        <w:pStyle w:val="CorpsA"/>
        <w:rPr>
          <w:rFonts w:hAnsi="Times New Roman"/>
        </w:rPr>
      </w:pPr>
      <w:r w:rsidRPr="007B6906">
        <w:rPr>
          <w:rFonts w:hAnsi="Times New Roman"/>
        </w:rPr>
        <w:br w:type="page"/>
      </w:r>
    </w:p>
    <w:p w14:paraId="697E6A71" w14:textId="77777777" w:rsidR="00CB1907" w:rsidRPr="007B6906" w:rsidRDefault="00CB1907">
      <w:pPr>
        <w:pStyle w:val="CorpsA"/>
        <w:rPr>
          <w:rFonts w:hAnsi="Times New Roman"/>
        </w:rPr>
      </w:pPr>
    </w:p>
    <w:p w14:paraId="31C66783" w14:textId="77777777" w:rsidR="00CB1907" w:rsidRPr="007B6906" w:rsidRDefault="00235145">
      <w:pPr>
        <w:pStyle w:val="Sous-section2B"/>
        <w:rPr>
          <w:rFonts w:ascii="Times New Roman" w:hAnsi="Times New Roman"/>
          <w:sz w:val="24"/>
          <w:szCs w:val="24"/>
        </w:rPr>
      </w:pPr>
      <w:r w:rsidRPr="007B6906">
        <w:rPr>
          <w:rFonts w:ascii="Times New Roman" w:hAnsi="Times New Roman"/>
          <w:sz w:val="24"/>
          <w:szCs w:val="24"/>
        </w:rPr>
        <w:t>Already Known and What this Study Adds</w:t>
      </w:r>
    </w:p>
    <w:p w14:paraId="237DED19" w14:textId="77777777" w:rsidR="00CB1907" w:rsidRPr="007B6906" w:rsidRDefault="00CB1907">
      <w:pPr>
        <w:pStyle w:val="CorpsA"/>
        <w:rPr>
          <w:rFonts w:hAnsi="Times New Roman"/>
        </w:rPr>
      </w:pPr>
    </w:p>
    <w:p w14:paraId="30FDB020" w14:textId="545307AA"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WHAT IS ALREADY KNOWN: In richer countries males have shorter life expectancies than f</w:t>
      </w:r>
      <w:r w:rsidRPr="007B6906">
        <w:rPr>
          <w:rFonts w:ascii="Times New Roman" w:hAnsi="Times New Roman"/>
          <w:b w:val="0"/>
          <w:bCs w:val="0"/>
          <w:color w:val="000000"/>
          <w:sz w:val="24"/>
          <w:szCs w:val="24"/>
        </w:rPr>
        <w:t>e</w:t>
      </w:r>
      <w:r w:rsidRPr="007B6906">
        <w:rPr>
          <w:rFonts w:ascii="Times New Roman" w:hAnsi="Times New Roman"/>
          <w:b w:val="0"/>
          <w:bCs w:val="0"/>
          <w:color w:val="000000"/>
          <w:sz w:val="24"/>
          <w:szCs w:val="24"/>
        </w:rPr>
        <w:t xml:space="preserve">males. Males </w:t>
      </w:r>
      <w:r w:rsidR="00E6140D">
        <w:rPr>
          <w:rFonts w:ascii="Times New Roman" w:hAnsi="Times New Roman"/>
          <w:b w:val="0"/>
          <w:bCs w:val="0"/>
          <w:color w:val="000000"/>
          <w:sz w:val="24"/>
          <w:szCs w:val="24"/>
        </w:rPr>
        <w:t xml:space="preserve">engage in more </w:t>
      </w:r>
      <w:r w:rsidRPr="007B6906">
        <w:rPr>
          <w:rFonts w:ascii="Times New Roman" w:hAnsi="Times New Roman"/>
          <w:b w:val="0"/>
          <w:bCs w:val="0"/>
          <w:color w:val="000000"/>
          <w:sz w:val="24"/>
          <w:szCs w:val="24"/>
        </w:rPr>
        <w:t xml:space="preserve">risk-seeking </w:t>
      </w:r>
      <w:proofErr w:type="spellStart"/>
      <w:r w:rsidRPr="007B6906">
        <w:rPr>
          <w:rFonts w:ascii="Times New Roman" w:hAnsi="Times New Roman"/>
          <w:b w:val="0"/>
          <w:bCs w:val="0"/>
          <w:color w:val="000000"/>
          <w:sz w:val="24"/>
          <w:szCs w:val="24"/>
        </w:rPr>
        <w:t>behaviour</w:t>
      </w:r>
      <w:proofErr w:type="spellEnd"/>
      <w:r w:rsidRPr="007B6906">
        <w:rPr>
          <w:rFonts w:ascii="Times New Roman" w:hAnsi="Times New Roman"/>
          <w:b w:val="0"/>
          <w:bCs w:val="0"/>
          <w:color w:val="000000"/>
          <w:sz w:val="24"/>
          <w:szCs w:val="24"/>
        </w:rPr>
        <w:t xml:space="preserve"> than females</w:t>
      </w:r>
      <w:r w:rsidR="00870209">
        <w:rPr>
          <w:rFonts w:ascii="Times New Roman" w:hAnsi="Times New Roman"/>
          <w:b w:val="0"/>
          <w:bCs w:val="0"/>
          <w:color w:val="000000"/>
          <w:sz w:val="24"/>
          <w:szCs w:val="24"/>
        </w:rPr>
        <w:t>,</w:t>
      </w:r>
      <w:r w:rsidRPr="007B6906">
        <w:rPr>
          <w:rFonts w:ascii="Times New Roman" w:hAnsi="Times New Roman"/>
          <w:b w:val="0"/>
          <w:bCs w:val="0"/>
          <w:color w:val="000000"/>
          <w:sz w:val="24"/>
          <w:szCs w:val="24"/>
        </w:rPr>
        <w:t xml:space="preserve"> especially in early adulthood. </w:t>
      </w:r>
      <w:r w:rsidR="00E6140D">
        <w:rPr>
          <w:rFonts w:ascii="Times New Roman" w:hAnsi="Times New Roman"/>
          <w:b w:val="0"/>
          <w:bCs w:val="0"/>
          <w:color w:val="000000"/>
          <w:sz w:val="24"/>
          <w:szCs w:val="24"/>
        </w:rPr>
        <w:t>Male ‘excess’ mortality rates in the USA grew in recent decades, especially in early adulthood</w:t>
      </w:r>
      <w:r w:rsidRPr="007B6906">
        <w:rPr>
          <w:rFonts w:ascii="Times New Roman" w:hAnsi="Times New Roman"/>
          <w:b w:val="0"/>
          <w:bCs w:val="0"/>
          <w:color w:val="000000"/>
          <w:sz w:val="24"/>
          <w:szCs w:val="24"/>
        </w:rPr>
        <w:t xml:space="preserve">. </w:t>
      </w:r>
    </w:p>
    <w:p w14:paraId="0F5A7F83" w14:textId="30B8D254" w:rsidR="00CB1907" w:rsidRPr="007B6906" w:rsidRDefault="00235145">
      <w:pPr>
        <w:pStyle w:val="En-tteA"/>
        <w:spacing w:line="480" w:lineRule="auto"/>
        <w:rPr>
          <w:rFonts w:ascii="Times New Roman" w:eastAsia="Times New Roman" w:hAnsi="Times New Roman" w:cs="Times New Roman"/>
          <w:b w:val="0"/>
          <w:bCs w:val="0"/>
          <w:color w:val="000000"/>
          <w:sz w:val="24"/>
          <w:szCs w:val="24"/>
        </w:rPr>
      </w:pPr>
      <w:r w:rsidRPr="007B6906">
        <w:rPr>
          <w:rFonts w:ascii="Times New Roman" w:hAnsi="Times New Roman"/>
          <w:b w:val="0"/>
          <w:bCs w:val="0"/>
          <w:color w:val="000000"/>
          <w:sz w:val="24"/>
          <w:szCs w:val="24"/>
        </w:rPr>
        <w:t xml:space="preserve">WHAT THIS STUDY ADDS: </w:t>
      </w:r>
      <w:r w:rsidR="00E6140D">
        <w:rPr>
          <w:rFonts w:ascii="Times New Roman" w:hAnsi="Times New Roman"/>
          <w:b w:val="0"/>
          <w:bCs w:val="0"/>
          <w:color w:val="000000"/>
          <w:sz w:val="24"/>
          <w:szCs w:val="24"/>
        </w:rPr>
        <w:t>’Excess’</w:t>
      </w:r>
      <w:r w:rsidRPr="007B6906">
        <w:rPr>
          <w:rFonts w:ascii="Times New Roman" w:hAnsi="Times New Roman"/>
          <w:b w:val="0"/>
          <w:bCs w:val="0"/>
          <w:color w:val="000000"/>
          <w:sz w:val="24"/>
          <w:szCs w:val="24"/>
        </w:rPr>
        <w:t xml:space="preserve"> </w:t>
      </w:r>
      <w:r w:rsidR="00E6140D">
        <w:rPr>
          <w:rFonts w:ascii="Times New Roman" w:hAnsi="Times New Roman"/>
          <w:b w:val="0"/>
          <w:bCs w:val="0"/>
          <w:color w:val="000000"/>
          <w:sz w:val="24"/>
          <w:szCs w:val="24"/>
        </w:rPr>
        <w:t xml:space="preserve">adult </w:t>
      </w:r>
      <w:r w:rsidRPr="007B6906">
        <w:rPr>
          <w:rFonts w:ascii="Times New Roman" w:hAnsi="Times New Roman"/>
          <w:b w:val="0"/>
          <w:bCs w:val="0"/>
          <w:color w:val="000000"/>
          <w:sz w:val="24"/>
          <w:szCs w:val="24"/>
        </w:rPr>
        <w:t xml:space="preserve">male mortality </w:t>
      </w:r>
      <w:r w:rsidR="00E6140D">
        <w:rPr>
          <w:rFonts w:ascii="Times New Roman" w:hAnsi="Times New Roman"/>
          <w:b w:val="0"/>
          <w:bCs w:val="0"/>
          <w:color w:val="000000"/>
          <w:sz w:val="24"/>
          <w:szCs w:val="24"/>
        </w:rPr>
        <w:t xml:space="preserve">rates begin </w:t>
      </w:r>
      <w:r w:rsidRPr="007B6906">
        <w:rPr>
          <w:rFonts w:ascii="Times New Roman" w:hAnsi="Times New Roman"/>
          <w:b w:val="0"/>
          <w:bCs w:val="0"/>
          <w:color w:val="000000"/>
          <w:sz w:val="24"/>
          <w:szCs w:val="24"/>
        </w:rPr>
        <w:t>from the start of adul</w:t>
      </w:r>
      <w:r w:rsidRPr="007B6906">
        <w:rPr>
          <w:rFonts w:ascii="Times New Roman" w:hAnsi="Times New Roman"/>
          <w:b w:val="0"/>
          <w:bCs w:val="0"/>
          <w:color w:val="000000"/>
          <w:sz w:val="24"/>
          <w:szCs w:val="24"/>
        </w:rPr>
        <w:t>t</w:t>
      </w:r>
      <w:r w:rsidRPr="007B6906">
        <w:rPr>
          <w:rFonts w:ascii="Times New Roman" w:hAnsi="Times New Roman"/>
          <w:b w:val="0"/>
          <w:bCs w:val="0"/>
          <w:color w:val="000000"/>
          <w:sz w:val="24"/>
          <w:szCs w:val="24"/>
        </w:rPr>
        <w:t xml:space="preserve">hood, and </w:t>
      </w:r>
      <w:r w:rsidR="00E6140D">
        <w:rPr>
          <w:rFonts w:ascii="Times New Roman" w:hAnsi="Times New Roman"/>
          <w:b w:val="0"/>
          <w:bCs w:val="0"/>
          <w:color w:val="000000"/>
          <w:sz w:val="24"/>
          <w:szCs w:val="24"/>
        </w:rPr>
        <w:t xml:space="preserve">are equivalent to more </w:t>
      </w:r>
      <w:r w:rsidRPr="007B6906">
        <w:rPr>
          <w:rFonts w:ascii="Times New Roman" w:hAnsi="Times New Roman"/>
          <w:b w:val="0"/>
          <w:bCs w:val="0"/>
          <w:color w:val="000000"/>
          <w:sz w:val="24"/>
          <w:szCs w:val="24"/>
        </w:rPr>
        <w:t>than 10 additional male deaths per 10,000 female deaths</w:t>
      </w:r>
      <w:r w:rsidR="00E6140D">
        <w:rPr>
          <w:rFonts w:ascii="Times New Roman" w:hAnsi="Times New Roman"/>
          <w:b w:val="0"/>
          <w:bCs w:val="0"/>
          <w:color w:val="000000"/>
          <w:sz w:val="24"/>
          <w:szCs w:val="24"/>
        </w:rPr>
        <w:t>,</w:t>
      </w:r>
      <w:r w:rsidRPr="007B6906">
        <w:rPr>
          <w:rFonts w:ascii="Times New Roman" w:hAnsi="Times New Roman"/>
          <w:b w:val="0"/>
          <w:bCs w:val="0"/>
          <w:color w:val="000000"/>
          <w:sz w:val="24"/>
          <w:szCs w:val="24"/>
        </w:rPr>
        <w:t xml:space="preserve"> at all adult ages from 1950 onwards. </w:t>
      </w:r>
      <w:r w:rsidR="00E6140D">
        <w:rPr>
          <w:rFonts w:ascii="Times New Roman" w:hAnsi="Times New Roman"/>
          <w:b w:val="0"/>
          <w:bCs w:val="0"/>
          <w:color w:val="000000"/>
          <w:sz w:val="24"/>
          <w:szCs w:val="24"/>
        </w:rPr>
        <w:t xml:space="preserve">Differences in middle age may be explicable in terms of biological factors (‘earlier ageing’), but differences in early adulthood </w:t>
      </w:r>
      <w:r w:rsidR="00810EE3">
        <w:rPr>
          <w:rFonts w:ascii="Times New Roman" w:hAnsi="Times New Roman"/>
          <w:b w:val="0"/>
          <w:bCs w:val="0"/>
          <w:color w:val="000000"/>
          <w:sz w:val="24"/>
          <w:szCs w:val="24"/>
        </w:rPr>
        <w:t xml:space="preserve">are more likely to have </w:t>
      </w:r>
      <w:proofErr w:type="spellStart"/>
      <w:r w:rsidR="00810EE3">
        <w:rPr>
          <w:rFonts w:ascii="Times New Roman" w:hAnsi="Times New Roman"/>
          <w:b w:val="0"/>
          <w:bCs w:val="0"/>
          <w:color w:val="000000"/>
          <w:sz w:val="24"/>
          <w:szCs w:val="24"/>
        </w:rPr>
        <w:t>behavioural</w:t>
      </w:r>
      <w:proofErr w:type="spellEnd"/>
      <w:r w:rsidR="00810EE3">
        <w:rPr>
          <w:rFonts w:ascii="Times New Roman" w:hAnsi="Times New Roman"/>
          <w:b w:val="0"/>
          <w:bCs w:val="0"/>
          <w:color w:val="000000"/>
          <w:sz w:val="24"/>
          <w:szCs w:val="24"/>
        </w:rPr>
        <w:t xml:space="preserve"> e</w:t>
      </w:r>
      <w:r w:rsidR="00810EE3">
        <w:rPr>
          <w:rFonts w:ascii="Times New Roman" w:hAnsi="Times New Roman"/>
          <w:b w:val="0"/>
          <w:bCs w:val="0"/>
          <w:color w:val="000000"/>
          <w:sz w:val="24"/>
          <w:szCs w:val="24"/>
        </w:rPr>
        <w:t>x</w:t>
      </w:r>
      <w:r w:rsidR="00810EE3">
        <w:rPr>
          <w:rFonts w:ascii="Times New Roman" w:hAnsi="Times New Roman"/>
          <w:b w:val="0"/>
          <w:bCs w:val="0"/>
          <w:color w:val="000000"/>
          <w:sz w:val="24"/>
          <w:szCs w:val="24"/>
        </w:rPr>
        <w:t xml:space="preserve">planations. </w:t>
      </w:r>
      <w:r w:rsidRPr="007B6906">
        <w:rPr>
          <w:rFonts w:ascii="Times New Roman" w:hAnsi="Times New Roman"/>
          <w:b w:val="0"/>
          <w:bCs w:val="0"/>
          <w:color w:val="000000"/>
          <w:sz w:val="24"/>
          <w:szCs w:val="24"/>
        </w:rPr>
        <w:t xml:space="preserve">. Because of this, there </w:t>
      </w:r>
      <w:r w:rsidR="00870209">
        <w:rPr>
          <w:rFonts w:ascii="Times New Roman" w:hAnsi="Times New Roman"/>
          <w:b w:val="0"/>
          <w:bCs w:val="0"/>
          <w:color w:val="000000"/>
          <w:sz w:val="24"/>
          <w:szCs w:val="24"/>
        </w:rPr>
        <w:t>will be</w:t>
      </w:r>
      <w:r w:rsidRPr="007B6906">
        <w:rPr>
          <w:rFonts w:ascii="Times New Roman" w:hAnsi="Times New Roman"/>
          <w:b w:val="0"/>
          <w:bCs w:val="0"/>
          <w:color w:val="000000"/>
          <w:sz w:val="24"/>
          <w:szCs w:val="24"/>
        </w:rPr>
        <w:t xml:space="preserve"> scope to address mortality excesses in early adulthood through public health interventions. </w:t>
      </w:r>
      <w:r w:rsidR="00810EE3">
        <w:rPr>
          <w:rFonts w:ascii="Times New Roman" w:hAnsi="Times New Roman"/>
          <w:b w:val="0"/>
          <w:bCs w:val="0"/>
          <w:color w:val="000000"/>
          <w:sz w:val="24"/>
          <w:szCs w:val="24"/>
        </w:rPr>
        <w:t>E</w:t>
      </w:r>
      <w:r w:rsidRPr="007B6906">
        <w:rPr>
          <w:rFonts w:ascii="Times New Roman" w:hAnsi="Times New Roman"/>
          <w:b w:val="0"/>
          <w:bCs w:val="0"/>
          <w:color w:val="000000"/>
          <w:sz w:val="24"/>
          <w:szCs w:val="24"/>
        </w:rPr>
        <w:t xml:space="preserve">xcess male mortality </w:t>
      </w:r>
      <w:r w:rsidR="00810EE3">
        <w:rPr>
          <w:rFonts w:ascii="Times New Roman" w:hAnsi="Times New Roman"/>
          <w:b w:val="0"/>
          <w:bCs w:val="0"/>
          <w:color w:val="000000"/>
          <w:sz w:val="24"/>
          <w:szCs w:val="24"/>
        </w:rPr>
        <w:t>seems not to be inevitable</w:t>
      </w:r>
      <w:r w:rsidRPr="007B6906">
        <w:rPr>
          <w:rFonts w:ascii="Times New Roman" w:hAnsi="Times New Roman"/>
          <w:b w:val="0"/>
          <w:bCs w:val="0"/>
          <w:color w:val="000000"/>
          <w:sz w:val="24"/>
          <w:szCs w:val="24"/>
        </w:rPr>
        <w:t xml:space="preserve">, </w:t>
      </w:r>
      <w:r w:rsidR="00810EE3">
        <w:rPr>
          <w:rFonts w:ascii="Times New Roman" w:hAnsi="Times New Roman"/>
          <w:b w:val="0"/>
          <w:bCs w:val="0"/>
          <w:color w:val="000000"/>
          <w:sz w:val="24"/>
          <w:szCs w:val="24"/>
        </w:rPr>
        <w:t xml:space="preserve">and in peace time </w:t>
      </w:r>
      <w:r w:rsidRPr="007B6906">
        <w:rPr>
          <w:rFonts w:ascii="Times New Roman" w:hAnsi="Times New Roman"/>
          <w:b w:val="0"/>
          <w:bCs w:val="0"/>
          <w:color w:val="000000"/>
          <w:sz w:val="24"/>
          <w:szCs w:val="24"/>
        </w:rPr>
        <w:t>was not evident in the USA before 1960.</w:t>
      </w:r>
    </w:p>
    <w:p w14:paraId="1DDA8DCC" w14:textId="77777777" w:rsidR="00CB1907" w:rsidRPr="007B6906" w:rsidRDefault="00CB1907">
      <w:pPr>
        <w:pStyle w:val="En-tteB"/>
        <w:spacing w:line="480" w:lineRule="auto"/>
        <w:rPr>
          <w:rFonts w:ascii="Times New Roman" w:hAnsi="Times New Roman"/>
          <w:sz w:val="24"/>
          <w:szCs w:val="24"/>
        </w:rPr>
      </w:pPr>
    </w:p>
    <w:p w14:paraId="647E9057" w14:textId="77777777" w:rsidR="00CB1907" w:rsidRPr="007B6906" w:rsidRDefault="00CB1907">
      <w:pPr>
        <w:pStyle w:val="Ss-section3A"/>
        <w:spacing w:before="225" w:after="30"/>
        <w:rPr>
          <w:rFonts w:ascii="Times New Roman" w:eastAsia="Arial Bold" w:hAnsi="Times New Roman" w:cs="Arial Bold"/>
          <w:color w:val="FF0000"/>
          <w:sz w:val="24"/>
          <w:szCs w:val="24"/>
          <w:u w:color="FF0000"/>
        </w:rPr>
      </w:pPr>
    </w:p>
    <w:p w14:paraId="66745383" w14:textId="77777777" w:rsidR="00CB1907" w:rsidRPr="007B6906" w:rsidRDefault="00CB1907">
      <w:pPr>
        <w:pStyle w:val="CorpsAA"/>
        <w:ind w:firstLine="720"/>
        <w:rPr>
          <w:rFonts w:eastAsia="Helvetica" w:hAnsi="Times New Roman" w:cs="Helvetica"/>
        </w:rPr>
      </w:pPr>
    </w:p>
    <w:p w14:paraId="17B4B6BD" w14:textId="77777777" w:rsidR="00CB1907" w:rsidRPr="007B6906" w:rsidRDefault="00CB1907">
      <w:pPr>
        <w:pStyle w:val="CorpsAA"/>
        <w:ind w:firstLine="720"/>
        <w:rPr>
          <w:rFonts w:eastAsia="Helvetica" w:hAnsi="Times New Roman" w:cs="Helvetica"/>
        </w:rPr>
      </w:pPr>
    </w:p>
    <w:p w14:paraId="0AD32497" w14:textId="77777777" w:rsidR="00CB1907" w:rsidRPr="007B6906" w:rsidRDefault="00CB1907">
      <w:pPr>
        <w:pStyle w:val="CorpsAA"/>
        <w:ind w:firstLine="720"/>
        <w:rPr>
          <w:rFonts w:eastAsia="Helvetica" w:hAnsi="Times New Roman" w:cs="Helvetica"/>
        </w:rPr>
      </w:pPr>
    </w:p>
    <w:p w14:paraId="612F639C" w14:textId="77777777" w:rsidR="00CB1907" w:rsidRPr="007B6906" w:rsidRDefault="00235145">
      <w:pPr>
        <w:pStyle w:val="CorpsA"/>
        <w:rPr>
          <w:rFonts w:hAnsi="Times New Roman"/>
        </w:rPr>
      </w:pPr>
      <w:r w:rsidRPr="007B6906">
        <w:rPr>
          <w:rFonts w:hAnsi="Times New Roman"/>
        </w:rPr>
        <w:br w:type="page"/>
      </w:r>
    </w:p>
    <w:p w14:paraId="012B2981" w14:textId="77777777" w:rsidR="00CB1907" w:rsidRPr="007B6906" w:rsidRDefault="00235145">
      <w:pPr>
        <w:pStyle w:val="En-tteB"/>
        <w:rPr>
          <w:rFonts w:ascii="Times New Roman" w:hAnsi="Times New Roman"/>
          <w:sz w:val="24"/>
          <w:szCs w:val="24"/>
        </w:rPr>
      </w:pPr>
      <w:r w:rsidRPr="007B6906">
        <w:rPr>
          <w:rFonts w:ascii="Times New Roman" w:hAnsi="Times New Roman"/>
          <w:sz w:val="24"/>
          <w:szCs w:val="24"/>
        </w:rPr>
        <w:lastRenderedPageBreak/>
        <w:t>Main Manuscript</w:t>
      </w:r>
    </w:p>
    <w:p w14:paraId="16936E97" w14:textId="77777777" w:rsidR="00CB1907" w:rsidRPr="007B6906" w:rsidRDefault="00235145">
      <w:pPr>
        <w:pStyle w:val="Sous-section2A"/>
        <w:spacing w:line="480" w:lineRule="auto"/>
        <w:rPr>
          <w:rFonts w:ascii="Times New Roman" w:hAnsi="Times New Roman"/>
          <w:sz w:val="24"/>
          <w:szCs w:val="24"/>
        </w:rPr>
      </w:pPr>
      <w:r w:rsidRPr="007B6906">
        <w:rPr>
          <w:rFonts w:ascii="Times New Roman" w:hAnsi="Times New Roman"/>
          <w:sz w:val="24"/>
          <w:szCs w:val="24"/>
        </w:rPr>
        <w:t>Introduction</w:t>
      </w:r>
    </w:p>
    <w:p w14:paraId="31065FE9" w14:textId="0823ED01" w:rsidR="00CB1907" w:rsidRPr="007B6906" w:rsidRDefault="00810EE3">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Women</w:t>
      </w:r>
      <w:r w:rsidR="00235145" w:rsidRPr="007B6906">
        <w:rPr>
          <w:rFonts w:ascii="Times New Roman" w:hAnsi="Times New Roman"/>
          <w:sz w:val="24"/>
          <w:szCs w:val="24"/>
        </w:rPr>
        <w:t xml:space="preserve">, on average, live longer than men. At various stages over the life-course, women now have the edge </w:t>
      </w:r>
      <w:r w:rsidR="0023514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"author" : [ { "dropping-particle" : "", "family" : "Matthews", "given" : "T J", "non-dropping-particle" : "", "parse-names" : false, "suffix" : "" }, { "dropping-particle" : "", "family" : "MF", "given" : "MacDorman", "non-dropping-particle" : "", "parse-names" : false, "suffix" : "" } ], "container-title" : "Natl Vital Stat Rep.", "id" : "ITEM-1", "issue" : "8", "issued" : { "date-parts" : [ [ "2014", "0" ] ] }, "page" : "1-26", "title" : "Infant mortality statistics from the 2010 period linked birth/infant death data set.  2013 Dec 18;62(8):1-26.", "type" : "article-journal", "volume" : "62" }, "uris" : [ "http://www.mendeley.com/documents/?uuid=164b6712-5931-4125-a4a9-373b51921ed6" ] }, { "id" : "ITEM-2", "itemData" : { "author" : [ { "dropping-particle" : "", "family" : "Person", "given" : "M K", "non-dropping-particle" : "", "parse-names" : false, "suffix" : "" }, { "dropping-particle" : "", "family" : "Esposito", "given" : "D H", "non-dropping-particle" : "", "parse-names" : false, "suffix" : "" }, { "dropping-particle" : "", "family" : "Holman", "given" : "R C", "non-dropping-particle" : "", "parse-names" : false, "suffix" : "" }, { "dropping-particle" : "", "family" : "Mehal", "given" : "J M", "non-dropping-particle" : "", "parse-names" : false, "suffix" : "" }, { "dropping-particle" : "", "family" : "Stoll", "given" : "B J", "non-dropping-particle" : "", "parse-names" : false, "suffix" : "" } ], "container-title" : "Pediatr Infect Dis J.", "id" : "ITEM-2", "issued" : { "date-parts" : [ [ "2014", "0" ] ] }, "title" : "Risk Factors for Infectious Disease Death among Infants in the United States. ", "type" : "article-journal" }, "uris" : [ "http://www.mendeley.com/documents/?uuid=8a3863c1-62f3-402f-a73b-af33c31ecea9" ] }, { "id" : "ITEM-3", "itemData" : { "abstract" : "To examine rates, trends, predictive risk factors, and outcomes associated with pneumothorax in neonates.\nRetrospective analyses were used to estimate rates and assess trends in pneumothorax among early preterm (GA &lt;32 weeks), moderate-late preterm (GA 32-36), and term (GA \u226537 weeks) neonates admitted to neonatal intensive care units (NICUs) participating in the Canadian Neonatal Network\u2122 from 2005 to 2011. For each GA group, multivariable logistic regression models were derived to predict pneumothorax using risk factors with known clinical relevance. Additional logistic regression analyses assessed associations between pneumothorax and mortality, bronchopulmonary dysplasia, and intraventricular hemorrhage.\nThe study included 71,237 neonates; of them 16,985 (24%) early preterm, 27,709 (39%) moderate-late preterm, and 26,543 (37%) term neonates. The overall rate of pneumothorax by GA was bimodal with estimates of 4.0%, 2.6%, and 6.7% respectively. No significant temporal trends were detected. Risk factors for pneumothorax included: a) for the overall lpopulation- Score for Neonatal Acute Physiology, version II &gt;20, surfactant use, and respiratory distress syndrome; b) for early preterm infants-chorioamnionitis; c) for moderate-late preterm infants-higher birth weight, male sex, rupture of membranes &gt;24 hours, and outborn status; and d) for term infants- male sex, outborn status, and meconium aspiration in term neonates. In early preterm neonates, pneumothorax was associated with mortality, bronchopulmonary dysplasia, severe intraventricular hemorrhage, and prolonged NICU stay.\nPneumothorax rates were higher among term and early preterm neonates admitted to the NICU. Predictors of pneumothorax varied between GA groups. Pneumothorax-associated mortality and morbidity were significantly greater in early preterm infants.", "author" : [ { "dropping-particle" : "", "family" : "Duong", "given" : "H Hanh", "non-dropping-particle" : "", "parse-names" : false, "suffix" : "" }, { "dropping-particle" : "", "family" : "Mirea", "given" : "L", "non-dropping-particle" : "", "parse-names" : false, "suffix" : "" }, { "dropping-particle" : "", "family" : "Shah", "given" : "P S", "non-dropping-particle" : "", "parse-names" : false, "suffix" : "" }, { "dropping-particle" : "", "family" : "Yang", "given" : "J", "non-dropping-particle" : "", "parse-names" : false, "suffix" : "" }, { "dropping-particle" : "", "family" : "Lee", "given" : "S K", "non-dropping-particle" : "", "parse-names" : false, "suffix" : "" }, { "dropping-particle" : "", "family" : "Sankaran", "given" : "K", "non-dropping-particle" : "", "parse-names" : false, "suffix" : "" } ], "container-title" : "J Neonatal Perinatal Med.", "id" : "ITEM-3", "issue" : "1", "issued" : { "date-parts" : [ [ "2013", "0" ] ] }, "page" : "29-38", "publisher-place" : "Department of Pediatrics, University of Saskatchewan, Saskatoon, SK, Canada.", "title" : "Pneumothorax in neonates: Trends, predictors and outcomes. ", "type" : "article-journal", "volume" : "7" }, "uris" : [ "http://www.mendeley.com/documents/?uuid=42d44eef-fdab-4379-b282-cffcb311b8bd" ] }, { "id" : "ITEM-4", "itemData" : { "abstract" : "The success of the immune response is finely balanced between, on the one hand, the need to engage vigorously with, and clear, certain pathogens; and, on the other, the requirement to minimize immunopathology and autoimmunity. Distinct immune strategies to achieve this balance have evolved in females and males and also in infancy through to adulthood. Sex differences in outcome from a range of infectious diseases can be identified from as early as fetal life, such as in congenital cytomegalovirus infection. The impact of sex hormones on the T-helper 1/T-helper 2 cytokine balance has been proposed to explain the higher severity of most infectious diseases in males. In the minority where greater morbidity and mortality is observed in females, this is hypothesized to arise because of greater immunopathology and/or autoimmunity. However, a number of unexplained exceptions to this rule are described. Studies that have actually measured the sex differences in children in the immune responses to infectious diseases and that would further test these hypotheses, are relatively scarce. \n\u00a9 The Author 2014. Published by Oxford University Press on behalf of the Infectious Diseases Society of America.", "author" : [ { "dropping-particle" : "", "family" : "Muenchhoff", "given" : "Maximilian", "non-dropping-particle" : "", "parse-names" : false, "suffix" : "" }, { "dropping-particle" : "", "family" : "Goulder", "given" : "Philip J R", "non-dropping-particle" : "", "parse-names" : false, "suffix" : "" } ], "container-title" : "Journal of Infectious Diseases", "id" : "ITEM-4", "issued" : { "date-parts" : [ [ "2014", "0" ] ] }, "page" : "S120-S126", "publisher-place" : "Department of Paediatrics, University of Oxford, United Kingdom.", "title" : "Sex differences in pediatric infectious diseases.", "type" : "article-journal", "volume" : "209 Suppl " }, "uris" : [ "http://www.mendeley.com/documents/?uuid=a5220cfc-fe2e-4bfd-960d-5250ca675524" ] }, { "id" : "ITEM-5", "itemData" : { "abstract" : "We studied the gender gap in life expectancy (GGLE), which currently favours women on average by 5\u2009years. Individual data from 54 societies were extracted from the 1999-2004 wave of the World Values Survey. The GGLE was not predicted by the socio-economic factors of gross domestic product (GDP) or Gini coefficient, but was increased by national level of alcohol consumption, and decreased by gender differences in national levels of life satisfaction. Different national-level phenomena appear to be responsible for male and female contributions to the GGLE. National levels of male longevity were responsive to GDP, Gini coefficient, social engagement, tobacco use and life satisfaction, whereas female longevity rates were responsive only to GDP and alcohol consumption, underscoring the greater sensitivity of male longevity to contextual features of the nations where they live.", "author" : [ { "dropping-particle" : "", "family" : "Rochelle", "given" : "Tina L", "non-dropping-particle" : "", "parse-names" : false, "suffix" : "" }, { "dropping-particle" : "", "family" : "Yeung", "given" : "Doris K Y", "non-dropping-particle" : "", "parse-names" : false, "suffix" : "" }, { "dropping-particle" : "", "family" : "Bond", "given" : "Michael Harris", "non-dropping-particle" : "", "parse-names" : false, "suffix" : "" }, { "dropping-particle" : "", "family" : "Li", "given" : "Liman Man Wai", "non-dropping-particle" : "", "parse-names" : false, "suffix" : "" } ], "container-title" : "Psychology, health &amp; medicine", "id" : "ITEM-5", "issued" : { "date-parts" : [ [ "2014", "0" ] ] }, "page" : "1-10", "publisher-place" : "a Department of Applied Social Sciences , City University of Hong Kong , Kowloon , Hong Kong.", "title" : "Predictors of the gender gap in life expectancy across 54 nations.", "type" : "article-journal" }, "uris" : [ "http://www.mendeley.com/documents/?uuid=0b41edbc-31dd-41af-a537-af90fc227012" ] }, { "id" : "ITEM-6", "itemData" : { "abstract" : "In the United States, from 2005 to 2009, nearly 8% of all cancers diagnosed and 15% of cancer deaths occurred in individuals aged 85 years and older (85+ age group). With the aging of the U.S. population, an analysis of incidence of cancer in the elderly population may provide information for clinical care and resource allocation.\nPreviously reported data were retrieved from the Surveillance Epidemiology and End Results (SEER) 18 Registry for years 2000 to 2010 and Central Brain Tumor Registry of the United States (CBTRUS) for years 2004 to 2008. Cancers included invasive cases only, except for nonmalignant meningiomas, and rates were per 100,000.\nThe age-specific cancer incidence rate (IR) increases with age until a decrease in the 85+ age group. IR for all cancers combined for this age group was 2,317 per 100,000. Statistically, males had significantly higher IR compared with females (3,194 versus 1,911 [P\u22640.0001]). Blacks had an IR similar to whites (2,255 versus 2,340 [P=0.12]). Despite a drop in the overall IR in this oldest age group, IR for certain cancers continued to increase. Among these cancers, gastrointestinal cancers like colorectal, pancreatic and stomach had the highest incidence and mortality rates.\nThis study contributes to measuring cancer burden in the oldest old population. In certain cancers, including meningiomas, the IR continues to rise with advancing age. Management of cancer in elderly is challenging and screening persons in the 85+ age group for frailty very thoroughly may help guide decisions of palliative versus aggressive therapies.", "author" : [ { "dropping-particle" : "", "family" : "Thakkar", "given" : "Jigisha P", "non-dropping-particle" : "", "parse-names" : false, "suffix" : "" }, { "dropping-particle" : "", "family" : "McCarthy", "given" : "Bridget J", "non-dropping-particle" : "", "parse-names" : false, "suffix" : "" }, { "dropping-particle" : "", "family" : "Villano", "given" : "John L", "non-dropping-particle" : "", "parse-names" : false, "suffix" : "" } ], "container-title" : "American Journal of the Medical Sciences", "id" : "ITEM-6", "issue" : "1", "issued" : { "date-parts" : [ [ "2014", "0" ] ] }, "page" : "65-70", "title" : "Age-specific cancer incidence rates increase through the oldest age groups.", "type" : "article-journal", "volume" : "348" }, "uris" : [ "http://www.mendeley.com/documents/?uuid=f2750af4-6979-48d0-8f3e-751021a0b5f0" ] }, { "id" : "ITEM-7", "itemData" : { "abstract" : "Smoking is the single most important health threat yet there is no consistency as to whether non-smokers experience a compression of years lived with disability compared to (ex-)smokers. The objectives of the manuscript are (1) to assess the effect of smoking on the average years lived without disability (Disability Free Life Expectancy (DFLE)) and with disability (Disability Life Expectancy (DLE)) and (2) to estimate the extent to which these effects are due to better survival or reduced disability in never smokers.\nData on disability and mortality were provided by the Belgian Health Interview Survey 1997 and 2001 and a 10\u00a0years mortality follow-up of the survey participants. Disability was defined as difficulties in activities of daily living (ADL), in mobility, in continence or in sensory (vision, hearing) functions. Poisson and multinomial logistic regression models were fitted to estimate the probabilities of death and the prevalence of disability by age, gender and smoking status adjusted for socioeconomic position. The Sullivan method was used to estimate DFLE and DLE at age 30. The contribution of mortality and of disability to smoking related differences in DFLE and DLE was assessed using decomposition methods.\nCompared to never smokers, ex-smokers have a shorter life expectancy (LE) and DFLE but the number of years lived with disability is somewhat larger. For both sexes, the higher disability prevalence is the main contributing factor to the difference in DFLE and DLE. Smokers have a shorter LE, DFLE and DLE compared to never smokers. Both higher mortality and higher disability prevalence contribute to the difference in DFLE, but mortality is more important among males. Although both male and female smokers experience higher disability prevalence, their higher mortality outweighs their disability disadvantage resulting in a shorter DLE.\nSmoking kills and shortens both life without and life with disability. Smoking related disability can however not be ignored, given its contribution to the excess years with disability especially in younger age groups.", "author" : [ { "dropping-particle" : "", "family" : "Oyen", "given" : "Herman", "non-dropping-particle" : "Van", "parse-names" : false, "suffix" : "" }, { "dropping-particle" : "", "family" : "Berger", "given" : "Nicolas", "non-dropping-particle" : "", "parse-names" : false, "suffix" : "" }, { "dropping-particle" : "", "family" : "Nusselder", "given" : "Wilma", "non-dropping-particle" : "", "parse-names" : false, "suffix" : "" }, { "dropping-particle" : "", "family" : "Charafeddine", "given" : "Rana", "non-dropping-particle" : "", "parse-names" : false, "suffix" : "" }, { "dropping-particle" : "", "family" : "Jagger", "given" : "Carol", "non-dropping-particle" : "", "parse-names" : false, "suffix" : "" }, { "dropping-particle" : "", "family" : "Cambois", "given" : "Emmanuelle", "non-dropping-particle" : "", "parse-names" : false, "suffix" : "" }, { "dropping-particle" : "", "family" : "Robine", "given" : "Jean-Marie", "non-dropping-particle" : "", "parse-names" : false, "suffix" : "" }, { "dropping-particle" : "", "family" : "Demarest", "given" : "Stefaan", "non-dropping-particle" : "", "parse-names" : false, "suffix" : "" } ], "container-title" : "BMC Public Health", "id" : "ITEM-7", "issued" : { "date-parts" : [ [ "2013", "0" ] ] }, "page" : "723", "publisher-place" : "Unit of Survey, Life Styles and Chronic Diseases, Directorate Public Health and Surveillance, Scientific Institute of Public Health, Brussels, Belgium. hvanoyen@wiv-isp.be.", "title" : "The effect of smoking on the duration of life with and without disability, Belgium 1997-2011.", "type" : "article-journal", "volume" : "14" }, "uris" : [ "http://www.mendeley.com/documents/?uuid=575ee816-ae1d-463d-af75-f6c8295d5b3e" ] }, { "id" : "ITEM-8", "itemData" : { "abstract" : "OBJECTIVES: This report presents complete period life tables for the United States by race, Hispanic origin, and sex based on age-specific death rates in 2009 . METHODS: Data used to prepare the 2009 life tables are 2009 final mortality statistics ; July 1, 2009 , population ... \n", "author" : [ { "dropping-particle" : "", "family" : "E", "given" : "Arias", "non-dropping-particle" : "", "parse-names" : false, "suffix" : "" } ], "container-title" : "Natl Vital Stat Rep.", "id" : "ITEM-8", "issue" : "7", "issued" : { "date-parts" : [ [ "2014", "0" ] ] }, "page" : "1-63", "title" : "United States life tables, 2009.", "type" : "article-journal", "volume" : "62" }, "uris" : [ "http://www.mendeley.com/documents/?uuid=846191b9-a8d5-4eec-ac20-650c74b132a5" ] } ], "mendeley" : { "previouslyFormattedCitation" : "(1\u20138)"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(1–8)</w:t>
      </w:r>
      <w:r w:rsidR="00235145" w:rsidRPr="007B6906">
        <w:rPr>
          <w:rFonts w:ascii="Times New Roman" w:hAnsi="Times New Roman"/>
          <w:sz w:val="24"/>
          <w:szCs w:val="24"/>
        </w:rPr>
        <w:fldChar w:fldCharType="end"/>
      </w:r>
      <w:r w:rsidR="00235145" w:rsidRPr="007B6906">
        <w:rPr>
          <w:rFonts w:ascii="Times New Roman" w:hAnsi="Times New Roman"/>
          <w:sz w:val="24"/>
          <w:szCs w:val="24"/>
        </w:rPr>
        <w:t>. Male infant mortality rates are thought to have always been higher than female i</w:t>
      </w:r>
      <w:r w:rsidR="00235145" w:rsidRPr="007B6906">
        <w:rPr>
          <w:rFonts w:ascii="Times New Roman" w:hAnsi="Times New Roman"/>
          <w:sz w:val="24"/>
          <w:szCs w:val="24"/>
        </w:rPr>
        <w:t>n</w:t>
      </w:r>
      <w:r w:rsidR="00235145" w:rsidRPr="007B6906">
        <w:rPr>
          <w:rFonts w:ascii="Times New Roman" w:hAnsi="Times New Roman"/>
          <w:sz w:val="24"/>
          <w:szCs w:val="24"/>
        </w:rPr>
        <w:t xml:space="preserve">fant mortality rates </w:t>
      </w:r>
      <w:r w:rsidR="0023514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"The success of the immune response is finely balanced between, on the one hand, the need to engage vigorously with, and clear, certain pathogens; and, on the other, the requirement to minimize immunopathology and autoimmunity. Distinct immune strategies to achieve this balance have evolved in females and males and also in infancy through to adulthood. Sex differences in outcome from a range of infectious diseases can be identified from as early as fetal life, such as in congenital cytomegalovirus infection. The impact of sex hormones on the T-helper 1/T-helper 2 cytokine balance has been proposed to explain the higher severity of most infectious diseases in males. In the minority where greater morbidity and mortality is observed in females, this is hypothesized to arise because of greater immunopathology and/or autoimmunity. However, a number of unexplained exceptions to this rule are described. Studies that have actually measured the sex differences in children in the immune responses to infectious diseases and that would further test these hypotheses, are relatively scarce. \n\u00a9 The Author 2014. Published by Oxford University Press on behalf of the Infectious Diseases Society of America.", "author" : [ { "dropping-particle" : "", "family" : "Muenchhoff", "given" : "Maximilian", "non-dropping-particle" : "", "parse-names" : false, "suffix" : "" }, { "dropping-particle" : "", "family" : "Goulder", "given" : "Philip J R", "non-dropping-particle" : "", "parse-names" : false, "suffix" : "" } ], "container-title" : "Journal of Infectious Diseases", "id" : "ITEM-1", "issued" : { "date-parts" : [ [ "2014", "0" ] ] }, "page" : "S120-S126", "publisher-place" : "Department of Paediatrics, University of Oxford, United Kingdom.", "title" : "Sex differences in pediatric infectious diseases.", "type" : "article-journal", "volume" : "209 Suppl " }, "uris" : [ "http://www.mendeley.com/documents/?uuid=a5220cfc-fe2e-4bfd-960d-5250ca675524" ] } ], "mendeley" : { "previouslyFormattedCitation" : "(4)"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(4)</w:t>
      </w:r>
      <w:r w:rsidR="00235145" w:rsidRPr="007B6906">
        <w:rPr>
          <w:rFonts w:ascii="Times New Roman" w:hAnsi="Times New Roman"/>
          <w:sz w:val="24"/>
          <w:szCs w:val="24"/>
        </w:rPr>
        <w:fldChar w:fldCharType="end"/>
      </w:r>
      <w:r w:rsidR="00235145" w:rsidRPr="007B6906">
        <w:rPr>
          <w:rFonts w:ascii="Times New Roman" w:hAnsi="Times New Roman"/>
          <w:sz w:val="24"/>
          <w:szCs w:val="24"/>
        </w:rPr>
        <w:t xml:space="preserve">, but </w:t>
      </w:r>
      <w:r w:rsidR="00870209">
        <w:rPr>
          <w:rFonts w:ascii="Times New Roman" w:hAnsi="Times New Roman"/>
          <w:sz w:val="24"/>
          <w:szCs w:val="24"/>
        </w:rPr>
        <w:t xml:space="preserve">– </w:t>
      </w:r>
      <w:r w:rsidR="00235145" w:rsidRPr="007B6906">
        <w:rPr>
          <w:rFonts w:ascii="Times New Roman" w:hAnsi="Times New Roman"/>
          <w:sz w:val="24"/>
          <w:szCs w:val="24"/>
        </w:rPr>
        <w:t xml:space="preserve">until childbirth became safer </w:t>
      </w:r>
      <w:r w:rsidR="00870209">
        <w:rPr>
          <w:rFonts w:ascii="Times New Roman" w:hAnsi="Times New Roman"/>
          <w:sz w:val="24"/>
          <w:szCs w:val="24"/>
        </w:rPr>
        <w:t xml:space="preserve">– </w:t>
      </w:r>
      <w:r w:rsidR="00235145" w:rsidRPr="007B6906">
        <w:rPr>
          <w:rFonts w:ascii="Times New Roman" w:hAnsi="Times New Roman"/>
          <w:sz w:val="24"/>
          <w:szCs w:val="24"/>
        </w:rPr>
        <w:t xml:space="preserve">more women than men usually died in their twenties and perhaps earlier </w:t>
      </w:r>
      <w:r w:rsidR="0023514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"High maternal mortality was a feature of the Western world from the mid-19th century, when reliable record keeping commenced, to the mid-1930s. During this time, maternal mortality rates tended to remain on a high plateau, although there was wide disparity between countries in the height of the plateau. From approximately 1937, maternal mortality rates began to decline everywhere, and within 20 y, the intercountry differences had almost disappeared. The decline in maternal mortality rates was so dramatic that current rates for developed countries are between one-fortieth and one-fiftieth of the rates that prevailed 60 y ago. In this paper, the reasons for the high mortality before 1937 and its decline since that date are discussed. It is suggested that the main determinant of maternal mortality was the overall standard of maternal care provided by birth attendants. Poverty and associated malnutrition played little part in determining the rate of maternal mortality. This view is supported by much evidence, including the fact that, unlike for infant mortality rates, maternal mortality rates tended to be higher in the upper than in the lower social classes. The potential relevance of these findings to developing countries is discussed.", "author" : [ { "dropping-particle" : "", "family" : "Loudon", "given" : "I", "non-dropping-particle" : "", "parse-names" : false, "suffix" : "" } ], "container-title" : "American Journal of Clinical Nutrition", "id" : "ITEM-1", "issue" : "1 Suppl", "issued" : { "date-parts" : [ [ "2000", "0" ] ] }, "page" : "241S-246S", "publisher-place" : "Wantage, Oxon, United Kingdom. irvine.loudon@wuhmo.ox.ac.uk", "title" : "Maternal mortality in the past and its relevance to developing countries today.", "type" : "article-journal", "volume" : "72" }, "uris" : [ "http://www.mendeley.com/documents/?uuid=8d574b65-77f6-4f19-92ba-be3f400ce39f" ] } ], "mendeley" : { "previouslyFormattedCitation" : "(9)"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(9)</w:t>
      </w:r>
      <w:r w:rsidR="00235145" w:rsidRPr="007B6906">
        <w:rPr>
          <w:rFonts w:ascii="Times New Roman" w:hAnsi="Times New Roman"/>
          <w:sz w:val="24"/>
          <w:szCs w:val="24"/>
        </w:rPr>
        <w:fldChar w:fldCharType="end"/>
      </w:r>
      <w:r w:rsidR="00235145" w:rsidRPr="007B6906">
        <w:rPr>
          <w:rFonts w:ascii="Times New Roman" w:hAnsi="Times New Roman"/>
          <w:sz w:val="24"/>
          <w:szCs w:val="24"/>
        </w:rPr>
        <w:t xml:space="preserve">. </w:t>
      </w:r>
    </w:p>
    <w:p w14:paraId="5C9A4B4E" w14:textId="04E78377" w:rsidR="00CB1907" w:rsidRPr="007B6906" w:rsidRDefault="00810EE3">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R</w:t>
      </w:r>
      <w:r w:rsidR="00235145" w:rsidRPr="007B6906">
        <w:rPr>
          <w:rFonts w:ascii="Times New Roman" w:hAnsi="Times New Roman"/>
          <w:sz w:val="24"/>
          <w:szCs w:val="24"/>
        </w:rPr>
        <w:t xml:space="preserve">eaching adulthood and leaving the protection (or confines) of parents or </w:t>
      </w:r>
      <w:proofErr w:type="spellStart"/>
      <w:r w:rsidR="00235145" w:rsidRPr="007B6906">
        <w:rPr>
          <w:rFonts w:ascii="Times New Roman" w:hAnsi="Times New Roman"/>
          <w:sz w:val="24"/>
          <w:szCs w:val="24"/>
        </w:rPr>
        <w:t>carers</w:t>
      </w:r>
      <w:proofErr w:type="spellEnd"/>
      <w:r w:rsidR="00235145" w:rsidRPr="007B6906">
        <w:rPr>
          <w:rFonts w:ascii="Times New Roman" w:hAnsi="Times New Roman"/>
          <w:sz w:val="24"/>
          <w:szCs w:val="24"/>
        </w:rPr>
        <w:t xml:space="preserve">, </w:t>
      </w:r>
      <w:r>
        <w:rPr>
          <w:rFonts w:ascii="Times New Roman" w:hAnsi="Times New Roman"/>
          <w:sz w:val="24"/>
          <w:szCs w:val="24"/>
        </w:rPr>
        <w:t xml:space="preserve">leads to a jump in mortality risk for both males and females; however, the spike is </w:t>
      </w:r>
      <w:proofErr w:type="spellStart"/>
      <w:r>
        <w:rPr>
          <w:rFonts w:ascii="Times New Roman" w:hAnsi="Times New Roman"/>
          <w:sz w:val="24"/>
          <w:szCs w:val="24"/>
        </w:rPr>
        <w:t>noticably</w:t>
      </w:r>
      <w:proofErr w:type="spellEnd"/>
      <w:r>
        <w:rPr>
          <w:rFonts w:ascii="Times New Roman" w:hAnsi="Times New Roman"/>
          <w:sz w:val="24"/>
          <w:szCs w:val="24"/>
        </w:rPr>
        <w:t xml:space="preserve"> higher for males and f</w:t>
      </w:r>
      <w:r>
        <w:rPr>
          <w:rFonts w:ascii="Times New Roman" w:hAnsi="Times New Roman"/>
          <w:sz w:val="24"/>
          <w:szCs w:val="24"/>
        </w:rPr>
        <w:t>e</w:t>
      </w:r>
      <w:r>
        <w:rPr>
          <w:rFonts w:ascii="Times New Roman" w:hAnsi="Times New Roman"/>
          <w:sz w:val="24"/>
          <w:szCs w:val="24"/>
        </w:rPr>
        <w:t>males</w:t>
      </w:r>
      <w:r w:rsidR="00235145" w:rsidRPr="007B6906">
        <w:rPr>
          <w:rFonts w:ascii="Times New Roman" w:hAnsi="Times New Roman"/>
          <w:sz w:val="24"/>
          <w:szCs w:val="24"/>
        </w:rPr>
        <w:t xml:space="preserve"> </w:t>
      </w:r>
      <w:r w:rsidR="0023514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"id" : "ITEM-2",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"ITEM-2", "issued" : { "date-parts" : [ [ "2014", "7" ] ] }, "page" : "49-66", "title" : "Real geographies and virtual landscapes: Exploring the influence on place and space on mortality Lexis surfaces using shaded contour maps.", "type" : "article-journal", "volume" : "10" }, "uris" : [ "http://www.mendeley.com/documents/?uuid=6fc34340-31e4-4c8c-95d8-614575a72745" ] } ], "mendeley" : { "previouslyFormattedCitation" : "(10,11)"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5D28F1" w:rsidRPr="005D28F1">
        <w:rPr>
          <w:rFonts w:ascii="Times New Roman" w:hAnsi="Times New Roman"/>
          <w:noProof/>
          <w:sz w:val="24"/>
          <w:szCs w:val="24"/>
        </w:rPr>
        <w:t>(10,11)</w:t>
      </w:r>
      <w:r w:rsidR="00235145" w:rsidRPr="007B6906">
        <w:rPr>
          <w:rFonts w:ascii="Times New Roman" w:hAnsi="Times New Roman"/>
          <w:sz w:val="24"/>
          <w:szCs w:val="24"/>
        </w:rPr>
        <w:fldChar w:fldCharType="end"/>
      </w:r>
      <w:r w:rsidR="00235145" w:rsidRPr="007B6906">
        <w:rPr>
          <w:rFonts w:ascii="Times New Roman" w:hAnsi="Times New Roman"/>
          <w:sz w:val="24"/>
          <w:szCs w:val="24"/>
          <w:u w:color="69A84E"/>
          <w:lang w:val="fr-FR"/>
        </w:rPr>
        <w:t>.</w:t>
      </w:r>
      <w:r w:rsidR="00235145" w:rsidRPr="007B6906">
        <w:rPr>
          <w:rFonts w:ascii="Times New Roman" w:hAnsi="Times New Roman"/>
          <w:sz w:val="24"/>
          <w:szCs w:val="24"/>
          <w:u w:color="69A84E"/>
        </w:rPr>
        <w:t xml:space="preserve"> </w:t>
      </w:r>
      <w:r w:rsidR="00235145" w:rsidRPr="007B6906">
        <w:rPr>
          <w:rFonts w:ascii="Times New Roman" w:hAnsi="Times New Roman"/>
          <w:sz w:val="24"/>
          <w:szCs w:val="24"/>
        </w:rPr>
        <w:t>Males now 'age' both sooner and faster than females</w:t>
      </w:r>
      <w:r w:rsidR="000740FB" w:rsidRPr="007B6906">
        <w:rPr>
          <w:rFonts w:ascii="Times New Roman" w:hAnsi="Times New Roman"/>
          <w:sz w:val="24"/>
          <w:szCs w:val="24"/>
        </w:rPr>
        <w:t xml:space="preserve"> (authors’ own calculations)</w:t>
      </w:r>
      <w:r w:rsidR="00235145" w:rsidRPr="007B6906">
        <w:rPr>
          <w:rFonts w:ascii="Times New Roman" w:hAnsi="Times New Roman"/>
          <w:sz w:val="24"/>
          <w:szCs w:val="24"/>
        </w:rPr>
        <w:t xml:space="preserve">. </w:t>
      </w:r>
      <w:r>
        <w:rPr>
          <w:rFonts w:ascii="Times New Roman" w:hAnsi="Times New Roman"/>
          <w:sz w:val="24"/>
          <w:szCs w:val="24"/>
        </w:rPr>
        <w:t>Historically, and throughout the world,</w:t>
      </w:r>
      <w:r w:rsidR="00235145" w:rsidRPr="007B6906">
        <w:rPr>
          <w:rFonts w:ascii="Times New Roman" w:hAnsi="Times New Roman"/>
          <w:sz w:val="24"/>
          <w:szCs w:val="24"/>
        </w:rPr>
        <w:t xml:space="preserve"> women </w:t>
      </w:r>
      <w:r>
        <w:rPr>
          <w:rFonts w:ascii="Times New Roman" w:hAnsi="Times New Roman"/>
          <w:sz w:val="24"/>
          <w:szCs w:val="24"/>
        </w:rPr>
        <w:t xml:space="preserve">of child-rearing age </w:t>
      </w:r>
      <w:r w:rsidR="00235145" w:rsidRPr="007B6906">
        <w:rPr>
          <w:rFonts w:ascii="Times New Roman" w:hAnsi="Times New Roman"/>
          <w:sz w:val="24"/>
          <w:szCs w:val="24"/>
        </w:rPr>
        <w:t xml:space="preserve">were </w:t>
      </w:r>
      <w:r>
        <w:rPr>
          <w:rFonts w:ascii="Times New Roman" w:hAnsi="Times New Roman"/>
          <w:sz w:val="24"/>
          <w:szCs w:val="24"/>
        </w:rPr>
        <w:t>had higher mortality rates than males due to material mortality risks</w:t>
      </w:r>
      <w:r w:rsidR="00235145" w:rsidRPr="007B6906">
        <w:rPr>
          <w:rFonts w:ascii="Times New Roman" w:hAnsi="Times New Roman"/>
          <w:sz w:val="24"/>
          <w:szCs w:val="24"/>
        </w:rPr>
        <w:t xml:space="preserve"> </w:t>
      </w:r>
      <w:r w:rsidR="0023514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"High maternal mortality was a feature of the Western world from the mid-19th century, when reliable record keeping commenced, to the mid-1930s. During this time, maternal mortality rates tended to remain on a high plateau, although there was wide disparity between countries in the height of the plateau. From approximately 1937, maternal mortality rates began to decline everywhere, and within 20 y, the intercountry differences had almost disappeared. The decline in maternal mortality rates was so dramatic that current rates for developed countries are between one-fortieth and one-fiftieth of the rates that prevailed 60 y ago. In this paper, the reasons for the high mortality before 1937 and its decline since that date are discussed. It is suggested that the main determinant of maternal mortality was the overall standard of maternal care provided by birth attendants. Poverty and associated malnutrition played little part in determining the rate of maternal mortality. This view is supported by much evidence, including the fact that, unlike for infant mortality rates, maternal mortality rates tended to be higher in the upper than in the lower social classes. The potential relevance of these findings to developing countries is discussed.", "author" : [ { "dropping-particle" : "", "family" : "Loudon", "given" : "I", "non-dropping-particle" : "", "parse-names" : false, "suffix" : "" } ], "container-title" : "American Journal of Clinical Nutrition", "id" : "ITEM-1", "issue" : "1 Suppl", "issued" : { "date-parts" : [ [ "2000", "0" ] ] }, "page" : "241S-246S", "publisher-place" : "Wantage, Oxon, United Kingdom. irvine.loudon@wuhmo.ox.ac.uk", "title" : "Maternal mortality in the past and its relevance to developing countries today.", "type" : "article-journal", "volume" : "72" }, "uris" : [ "http://www.mendeley.com/documents/?uuid=8d574b65-77f6-4f19-92ba-be3f400ce39f" ] } ], "mendeley" : { "previouslyFormattedCitation" : "(9)"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235145" w:rsidRPr="007B6906">
        <w:rPr>
          <w:rFonts w:ascii="Times New Roman" w:hAnsi="Times New Roman"/>
          <w:noProof/>
          <w:sz w:val="24"/>
          <w:szCs w:val="24"/>
        </w:rPr>
        <w:t>(9)</w:t>
      </w:r>
      <w:r w:rsidR="00235145" w:rsidRPr="007B6906">
        <w:rPr>
          <w:rFonts w:ascii="Times New Roman" w:hAnsi="Times New Roman"/>
          <w:sz w:val="24"/>
          <w:szCs w:val="24"/>
        </w:rPr>
        <w:fldChar w:fldCharType="end"/>
      </w:r>
      <w:r w:rsidR="00235145" w:rsidRPr="007B6906">
        <w:rPr>
          <w:rFonts w:ascii="Times New Roman" w:hAnsi="Times New Roman"/>
          <w:sz w:val="24"/>
          <w:szCs w:val="24"/>
        </w:rPr>
        <w:t xml:space="preserve">. Now there are only a handful of countries where women die, on average, earlier than men, but maternal mortality remains a major, if declining, killer worldwide </w:t>
      </w:r>
      <w:r w:rsidR="0023514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"ISBN" : "9789241507226", "abstract" : "Millennium Development Goal (MDG) 5 Target 5A calls for the reduction of maternal mortality ratio by three quarters between 1990 and 2015. It has been a challenge to assess the extent of progress due to the lack of reliable and accurate maternal mortality data--particularly in developing-country settings where maternal mortality is high. As part of ongoing efforts, the WHO, UNICEF, UNFPA, The World Bank and the United Nations Population Division updated estimates of maternal mortality for the years 1990, 1995, 2000, 2005 and 2013.--", "author" : [ { "dropping-particle" : "", "family" : "Organization", "given" : "World Health", "non-dropping-particle" : "", "parse-names" : false, "suffix" : "" } ], "container-title" : "Estimates by WHO, UNICEF, UNFPA, The World Bank Estimates, and the United Nations Population Division", "id" : "ITEM-1", "issued" : { "date-parts" : [ [ "2014", "0" ] ] }, "page" : "56", "title" : "No Title", "type" : "book" }, "uris" : [ "http://www.mendeley.com/documents/?uuid=c8fbbc1a-8168-417b-b8ed-d31f0f75659f" ] } ], "mendeley" : { "previouslyFormattedCitation" : "(12)" }, "properties" : { "noteIndex" : 0 }, "schema" : "https://github.com/citation-style-language/schema/raw/master/csl-citation.json" }</w:instrText>
      </w:r>
      <w:r w:rsidR="00235145" w:rsidRPr="007B6906">
        <w:rPr>
          <w:rFonts w:ascii="Times New Roman" w:hAnsi="Times New Roman"/>
          <w:sz w:val="24"/>
          <w:szCs w:val="24"/>
        </w:rPr>
        <w:fldChar w:fldCharType="separate"/>
      </w:r>
      <w:r w:rsidR="005D28F1" w:rsidRPr="005D28F1">
        <w:rPr>
          <w:rFonts w:ascii="Times New Roman" w:hAnsi="Times New Roman"/>
          <w:noProof/>
          <w:sz w:val="24"/>
          <w:szCs w:val="24"/>
        </w:rPr>
        <w:t>(12)</w:t>
      </w:r>
      <w:r w:rsidR="00235145" w:rsidRPr="007B6906">
        <w:rPr>
          <w:rFonts w:ascii="Times New Roman" w:hAnsi="Times New Roman"/>
          <w:sz w:val="24"/>
          <w:szCs w:val="24"/>
        </w:rPr>
        <w:fldChar w:fldCharType="end"/>
      </w:r>
      <w:r w:rsidR="00235145" w:rsidRPr="007B6906">
        <w:rPr>
          <w:rFonts w:ascii="Times New Roman" w:hAnsi="Times New Roman"/>
          <w:sz w:val="24"/>
          <w:szCs w:val="24"/>
        </w:rPr>
        <w:t>.</w:t>
      </w:r>
    </w:p>
    <w:p w14:paraId="2647CB20" w14:textId="4868C5A3"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If </w:t>
      </w:r>
      <w:r w:rsidR="00810EE3">
        <w:rPr>
          <w:rFonts w:ascii="Times New Roman" w:hAnsi="Times New Roman"/>
          <w:sz w:val="24"/>
          <w:szCs w:val="24"/>
        </w:rPr>
        <w:t xml:space="preserve">long-term </w:t>
      </w:r>
      <w:r w:rsidRPr="007B6906">
        <w:rPr>
          <w:rFonts w:ascii="Times New Roman" w:hAnsi="Times New Roman"/>
          <w:sz w:val="24"/>
          <w:szCs w:val="24"/>
        </w:rPr>
        <w:t xml:space="preserve">trends are ignored it is easy to </w:t>
      </w:r>
      <w:r w:rsidR="00810EE3">
        <w:rPr>
          <w:rFonts w:ascii="Times New Roman" w:hAnsi="Times New Roman"/>
          <w:sz w:val="24"/>
          <w:szCs w:val="24"/>
        </w:rPr>
        <w:t>think that sex differences are inherently biological, and so little can be done</w:t>
      </w:r>
      <w:r w:rsidRPr="007B6906">
        <w:rPr>
          <w:rFonts w:ascii="Times New Roman" w:hAnsi="Times New Roman"/>
          <w:sz w:val="24"/>
          <w:szCs w:val="24"/>
        </w:rPr>
        <w:t xml:space="preserve">. This paper </w:t>
      </w:r>
      <w:r w:rsidR="00810EE3">
        <w:rPr>
          <w:rFonts w:ascii="Times New Roman" w:hAnsi="Times New Roman"/>
          <w:sz w:val="24"/>
          <w:szCs w:val="24"/>
        </w:rPr>
        <w:t xml:space="preserve">challenges </w:t>
      </w:r>
      <w:r w:rsidRPr="007B6906">
        <w:rPr>
          <w:rFonts w:ascii="Times New Roman" w:hAnsi="Times New Roman"/>
          <w:sz w:val="24"/>
          <w:szCs w:val="24"/>
        </w:rPr>
        <w:t xml:space="preserve">that perspective by showing </w:t>
      </w:r>
      <w:r w:rsidR="00DB39F7">
        <w:rPr>
          <w:rFonts w:ascii="Times New Roman" w:hAnsi="Times New Roman"/>
          <w:sz w:val="24"/>
          <w:szCs w:val="24"/>
        </w:rPr>
        <w:t xml:space="preserve">systematic variations in </w:t>
      </w:r>
      <w:r w:rsidRPr="007B6906">
        <w:rPr>
          <w:rFonts w:ascii="Times New Roman" w:hAnsi="Times New Roman"/>
          <w:sz w:val="24"/>
          <w:szCs w:val="24"/>
        </w:rPr>
        <w:t xml:space="preserve">age-specific mortality differences </w:t>
      </w:r>
      <w:r w:rsidR="00DB39F7">
        <w:rPr>
          <w:rFonts w:ascii="Times New Roman" w:hAnsi="Times New Roman"/>
          <w:sz w:val="24"/>
          <w:szCs w:val="24"/>
        </w:rPr>
        <w:t xml:space="preserve">over </w:t>
      </w:r>
      <w:r w:rsidRPr="007B6906">
        <w:rPr>
          <w:rFonts w:ascii="Times New Roman" w:hAnsi="Times New Roman"/>
          <w:sz w:val="24"/>
          <w:szCs w:val="24"/>
        </w:rPr>
        <w:t>time</w:t>
      </w:r>
      <w:r w:rsidR="00DB39F7">
        <w:rPr>
          <w:rFonts w:ascii="Times New Roman" w:hAnsi="Times New Roman"/>
          <w:sz w:val="24"/>
          <w:szCs w:val="24"/>
        </w:rPr>
        <w:t xml:space="preserve"> and across nations</w:t>
      </w:r>
      <w:r w:rsidRPr="007B6906">
        <w:rPr>
          <w:rFonts w:ascii="Times New Roman" w:hAnsi="Times New Roman"/>
          <w:sz w:val="24"/>
          <w:szCs w:val="24"/>
        </w:rPr>
        <w:t xml:space="preserve">. </w:t>
      </w:r>
    </w:p>
    <w:p w14:paraId="341F140C" w14:textId="2477F3DB" w:rsidR="00DB39F7" w:rsidRPr="00E3276B" w:rsidRDefault="00E3276B">
      <w:pPr>
        <w:pStyle w:val="PardfautA"/>
        <w:spacing w:line="480" w:lineRule="auto"/>
        <w:rPr>
          <w:rFonts w:ascii="Times New Roman" w:hAnsi="Times New Roman"/>
          <w:b/>
          <w:sz w:val="24"/>
          <w:szCs w:val="24"/>
        </w:rPr>
      </w:pPr>
      <w:r w:rsidRPr="00E3276B">
        <w:rPr>
          <w:rFonts w:ascii="Times New Roman" w:hAnsi="Times New Roman"/>
          <w:b/>
          <w:sz w:val="24"/>
          <w:szCs w:val="24"/>
        </w:rPr>
        <w:t>Trends in sex-based life expectancy differences among human and animal populations</w:t>
      </w:r>
    </w:p>
    <w:p w14:paraId="10717B5E" w14:textId="40AB306A"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Other recent work has referred to these differences and some attempts have been made to explain them. Researchers from the Wittgenstein Centre for Demography and Global Human Capital and the Vienna Institute of Demography reported in 2013 in the journal Gerontology that the excess male mortality seems to result from high mortality among subpopulations, more common among men, who experience higher mortality than women and thereby bring down overall life expectancy for all men compared to women. They conclude that these differences are not natural differences but that they result from socioeconomic conditions that could ameliorated </w:t>
      </w:r>
      <w:r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"Although many different factors have been identified to contribute to excess male mortality, it is still unclear which path of the complex cause-effect chain is the decisive driver of the life expectancy gap between women and men.\nThe question behind this study is whether these sex differences are caused primarily by factors leading to low female mortality or rather by factors causing high male mortality. We hypothesise that they are to a large extent caused by specific subpopulations of men with particularly high mortality levels that decrease the average life expectancy of men.\nTo test this hypothesis, we investigate in a meta-analysis the variability in mortality (VM) in women and men - defined as the range of death rates prevailing among subpopulations - in empirical studies analysing specific phenomena of mortality differentials. We used the data of 72 empirical studies, including 146 total effects (TE) and 1,718 single effects (SE) for 21 different risk factors.", "author" : [ { "dropping-particle" : "", "family" : "Luy", "given" : "Marc", "non-dropping-particle" : "", "parse-names" : false, "suffix" : "" }, { "dropping-particle" : "", "family" : "Gast", "given" : "Katrin", "non-dropping-particle" : "", "parse-names" : false, "suffix" : "" } ], "container-title" : "Gerontology", "id" : "ITEM-1", "issue" : "2", "issued" : { "date-parts" : [ [ "2013", "0" ] ] }, "page" : "143-153", "title" : "Do women live longer or do men die earlier? Reflections on the causes of sex differences in life expectancy.", "type" : "article-journal", "volume" : "60" }, "uris" : [ "http://www.mendeley.com/documents/?uuid=4ac60418-b6b0-4564-8c39-d71609151ab0" ] } ], "mendeley" : { "previouslyFormattedCitation" : "(13)" }, "properties" : { "noteIndex" : 0 }, "schema" : "https://github.com/citation-style-language/schema/raw/master/csl-citation.json" }</w:instrText>
      </w:r>
      <w:r w:rsidRPr="007B6906">
        <w:rPr>
          <w:rFonts w:ascii="Times New Roman" w:hAnsi="Times New Roman"/>
          <w:sz w:val="24"/>
          <w:szCs w:val="24"/>
        </w:rPr>
        <w:fldChar w:fldCharType="separate"/>
      </w:r>
      <w:r w:rsidR="005D28F1" w:rsidRPr="005D28F1">
        <w:rPr>
          <w:rFonts w:ascii="Times New Roman" w:hAnsi="Times New Roman"/>
          <w:noProof/>
          <w:sz w:val="24"/>
          <w:szCs w:val="24"/>
        </w:rPr>
        <w:t>(13)</w:t>
      </w:r>
      <w:r w:rsidRPr="007B6906">
        <w:rPr>
          <w:rFonts w:ascii="Times New Roman" w:hAnsi="Times New Roman"/>
          <w:sz w:val="24"/>
          <w:szCs w:val="24"/>
        </w:rPr>
        <w:fldChar w:fldCharType="end"/>
      </w:r>
      <w:r w:rsidRPr="007B6906">
        <w:rPr>
          <w:rFonts w:ascii="Times New Roman" w:hAnsi="Times New Roman"/>
          <w:sz w:val="24"/>
          <w:szCs w:val="24"/>
        </w:rPr>
        <w:t>.</w:t>
      </w:r>
    </w:p>
    <w:p w14:paraId="6C9676C0" w14:textId="3104C48C"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In other animals, there is evidence that males live shorter lives than females though we found no studies that claimed to be able to say definitively whether this was a natural difference or a risk-based difference, or a difference due to other causes. In other animals, the idea that the difference </w:t>
      </w:r>
      <w:r w:rsidRPr="007B6906">
        <w:rPr>
          <w:rFonts w:ascii="Times New Roman" w:hAnsi="Times New Roman"/>
          <w:sz w:val="24"/>
          <w:szCs w:val="24"/>
        </w:rPr>
        <w:lastRenderedPageBreak/>
        <w:t xml:space="preserve">varies has also been explored. For example, it has been observed in populations of birds that sex-biased adult mortality predicts adult sex ratio—which affects various social processes, including male aggression, courtship </w:t>
      </w:r>
      <w:proofErr w:type="spellStart"/>
      <w:r w:rsidRPr="007B6906">
        <w:rPr>
          <w:rFonts w:ascii="Times New Roman" w:hAnsi="Times New Roman"/>
          <w:sz w:val="24"/>
          <w:szCs w:val="24"/>
        </w:rPr>
        <w:t>behaviour</w:t>
      </w:r>
      <w:proofErr w:type="spellEnd"/>
      <w:r w:rsidRPr="007B6906">
        <w:rPr>
          <w:rFonts w:ascii="Times New Roman" w:hAnsi="Times New Roman"/>
          <w:sz w:val="24"/>
          <w:szCs w:val="24"/>
        </w:rPr>
        <w:t xml:space="preserve"> and whether males or females look after the young </w:t>
      </w:r>
      <w:r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"author" : [ { "dropping-particle" : "", "family" : "Szekely", "given" : "T", "non-dropping-particle" : "", "parse-names" : false, "suffix" : "" }, { "dropping-particle" : "", "family" : "Liker", "given" : "A", "non-dropping-particle" : "", "parse-names" : false, "suffix" : "" }, { "dropping-particle" : "", "family" : "Freckleton", "given" : "R P", "non-dropping-particle" : "", "parse-names" : false, "suffix" : "" }, { "dropping-particle" : "", "family" : "Fichtel", "given" : "C", "non-dropping-particle" : "", "parse-names" : false, "suffix" : "" }, { "dropping-particle" : "", "family" : "Kappeler", "given" : "P M", "non-dropping-particle" : "", "parse-names" : false, "suffix" : "" } ], "container-title" : "Proceedings of the Royal Society B: Biological Sciences", "id" : "ITEM-1", "issue" : "1788", "issued" : { "date-parts" : [ [ "2014", "0" ] ] }, "page" : "20140342", "title" : "Sex-biased survival predicts adult sex ratio variation in wild birds", "type" : "article-journal", "volume" : "281" }, "uris" : [ "http://www.mendeley.com/documents/?uuid=5f2bbac9-9a63-4475-8cc4-e772fc908917" ] } ], "mendeley" : { "previouslyFormattedCitation" : "(14)" }, "properties" : { "noteIndex" : 0 }, "schema" : "https://github.com/citation-style-language/schema/raw/master/csl-citation.json" }</w:instrText>
      </w:r>
      <w:r w:rsidRPr="007B6906">
        <w:rPr>
          <w:rFonts w:ascii="Times New Roman" w:hAnsi="Times New Roman"/>
          <w:sz w:val="24"/>
          <w:szCs w:val="24"/>
        </w:rPr>
        <w:fldChar w:fldCharType="separate"/>
      </w:r>
      <w:r w:rsidR="005D28F1" w:rsidRPr="005D28F1">
        <w:rPr>
          <w:rFonts w:ascii="Times New Roman" w:hAnsi="Times New Roman"/>
          <w:noProof/>
          <w:sz w:val="24"/>
          <w:szCs w:val="24"/>
        </w:rPr>
        <w:t>(14)</w:t>
      </w:r>
      <w:r w:rsidRPr="007B6906">
        <w:rPr>
          <w:rFonts w:ascii="Times New Roman" w:hAnsi="Times New Roman"/>
          <w:sz w:val="24"/>
          <w:szCs w:val="24"/>
        </w:rPr>
        <w:fldChar w:fldCharType="end"/>
      </w:r>
      <w:r w:rsidRPr="007B6906">
        <w:rPr>
          <w:rFonts w:ascii="Times New Roman" w:hAnsi="Times New Roman"/>
          <w:sz w:val="24"/>
          <w:szCs w:val="24"/>
        </w:rPr>
        <w:t>.</w:t>
      </w:r>
    </w:p>
    <w:p w14:paraId="63568707" w14:textId="07DAE12A"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In humans, the gap in life expectancy between men and women seems to be closing. As life expe</w:t>
      </w:r>
      <w:r w:rsidRPr="007B6906">
        <w:rPr>
          <w:rFonts w:ascii="Times New Roman" w:hAnsi="Times New Roman"/>
          <w:sz w:val="24"/>
          <w:szCs w:val="24"/>
        </w:rPr>
        <w:t>c</w:t>
      </w:r>
      <w:r w:rsidRPr="007B6906">
        <w:rPr>
          <w:rFonts w:ascii="Times New Roman" w:hAnsi="Times New Roman"/>
          <w:sz w:val="24"/>
          <w:szCs w:val="24"/>
        </w:rPr>
        <w:t>tancy rises overall, and at the same time women make fewer gains relative to men, it may be that this is because women's risk profiles now are more similar to men’s</w:t>
      </w:r>
      <w:proofErr w:type="gramStart"/>
      <w:r w:rsidRPr="007B6906">
        <w:rPr>
          <w:rFonts w:ascii="Times New Roman" w:hAnsi="Times New Roman"/>
          <w:sz w:val="24"/>
          <w:szCs w:val="24"/>
        </w:rPr>
        <w:t>.</w:t>
      </w:r>
      <w:r w:rsidRPr="007B6906">
        <w:rPr>
          <w:rFonts w:ascii="Times New Roman" w:hAnsi="Times New Roman"/>
          <w:sz w:val="24"/>
          <w:szCs w:val="24"/>
          <w:vertAlign w:val="superscript"/>
        </w:rPr>
        <w:t>.</w:t>
      </w:r>
      <w:proofErr w:type="gramEnd"/>
      <w:r w:rsidRPr="007B6906">
        <w:rPr>
          <w:rFonts w:ascii="Times New Roman" w:hAnsi="Times New Roman"/>
          <w:sz w:val="24"/>
          <w:szCs w:val="24"/>
          <w:vertAlign w:val="superscript"/>
        </w:rPr>
        <w:t xml:space="preserve"> </w:t>
      </w:r>
      <w:r w:rsidRPr="007B6906">
        <w:rPr>
          <w:rFonts w:ascii="Times New Roman" w:hAnsi="Times New Roman"/>
          <w:sz w:val="24"/>
          <w:szCs w:val="24"/>
        </w:rPr>
        <w:t xml:space="preserve"> However, this convergence is only apparent after 1980. Men took up smoking much earlier than women </w:t>
      </w:r>
      <w:r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"This two-volume report consists of contributions by various experts charting the changes in the health of the British population between 1841 and 1994. Volume 1 covers mortality morbidity and changes in the factors which have influenced health. Topics include sources of data mortality trends socioeconomic and demographic trends changes in diet alcohol and drug-related diseases smoking family and household structures the environment and medical advances. Volume 2 covers diseases of particular organ systems and mortality and morbidity in selected population groups. Topics include communicable diseases sexually transmitted diseases including HIV/AIDS cancers cardiovascular diseases neurological diseases asthma bronchitis pneumonia renal and digestive diseases musculoskeletal disease accidents and the health of the elderly.", "author" : [ { "dropping-particle" : "", "family" : "J", "given" : "Charlton", "non-dropping-particle" : "", "parse-names" : false, "suffix" : "" }, { "dropping-particle" : "", "family" : "M", "given" : "Murphy", "non-dropping-particle" : "", "parse-names" : false, "suffix" : "" } ], "id" : "ITEM-1", "issued" : { "date-parts" : [ [ "1997", "0" ] ] }, "publisher" : "London England Office for National Statistics 1997.", "title" : "The health of adult Britain 1841-1994.", "type" : "article-journal" }, "uris" : [ "http://www.mendeley.com/documents/?uuid=b0180e32-28cc-495a-a6d9-e49d59beb688" ] } ], "mendeley" : { "previouslyFormattedCitation" : "(15)" }, "properties" : { "noteIndex" : 0 }, "schema" : "https://github.com/citation-style-language/schema/raw/master/csl-citation.json" }</w:instrText>
      </w:r>
      <w:r w:rsidRPr="007B6906">
        <w:rPr>
          <w:rFonts w:ascii="Times New Roman" w:hAnsi="Times New Roman"/>
          <w:sz w:val="24"/>
          <w:szCs w:val="24"/>
        </w:rPr>
        <w:fldChar w:fldCharType="separate"/>
      </w:r>
      <w:r w:rsidR="005D28F1" w:rsidRPr="005D28F1">
        <w:rPr>
          <w:rFonts w:ascii="Times New Roman" w:hAnsi="Times New Roman"/>
          <w:noProof/>
          <w:sz w:val="24"/>
          <w:szCs w:val="24"/>
        </w:rPr>
        <w:t>(15)</w:t>
      </w:r>
      <w:r w:rsidRPr="007B6906">
        <w:rPr>
          <w:rFonts w:ascii="Times New Roman" w:hAnsi="Times New Roman"/>
          <w:sz w:val="24"/>
          <w:szCs w:val="24"/>
        </w:rPr>
        <w:fldChar w:fldCharType="end"/>
      </w:r>
      <w:r w:rsidRPr="007B6906">
        <w:rPr>
          <w:rFonts w:ascii="Times New Roman" w:hAnsi="Times New Roman"/>
          <w:sz w:val="24"/>
          <w:szCs w:val="24"/>
        </w:rPr>
        <w:t xml:space="preserve"> and so it may well be a temporary effect of women being more free to smoke in the 1960s and 1970s. Now that smo</w:t>
      </w:r>
      <w:r w:rsidRPr="007B6906">
        <w:rPr>
          <w:rFonts w:ascii="Times New Roman" w:hAnsi="Times New Roman"/>
          <w:sz w:val="24"/>
          <w:szCs w:val="24"/>
        </w:rPr>
        <w:t>k</w:t>
      </w:r>
      <w:r w:rsidRPr="007B6906">
        <w:rPr>
          <w:rFonts w:ascii="Times New Roman" w:hAnsi="Times New Roman"/>
          <w:sz w:val="24"/>
          <w:szCs w:val="24"/>
        </w:rPr>
        <w:t>ing rates for both men and women have fallen the convergence may not continue.</w:t>
      </w:r>
    </w:p>
    <w:p w14:paraId="09870B50" w14:textId="065F4CCD"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These trends have been reflected somewhat in public policy in Europe. In 2012 the European Union ruled it unethical and illegal to require men to pay higher rates than women for life insurance, on the basis that this amounts to unfair sex discrimination against men </w:t>
      </w:r>
      <w:r w:rsidR="00920B1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"author" : [ { "dropping-particle" : "", "family" : "Commission", "given" : "European", "non-dropping-particle" : "", "parse-names" : false, "suffix" : "" } ], "id" : "ITEM-1", "issued" : { "date-parts" : [ [ "2014", "0" ] ] }, "page" : "1-3", "title" : "European Commission", "type" : "article-journal" }, "uris" : [ "http://www.mendeley.com/documents/?uuid=48cf2740-d3d9-4259-b8b0-2f3d1536580f" ] } ], "mendeley" : { "previouslyFormattedCitation" : "(16)"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5D28F1" w:rsidRPr="005D28F1">
        <w:rPr>
          <w:rFonts w:ascii="Times New Roman" w:hAnsi="Times New Roman"/>
          <w:noProof/>
          <w:sz w:val="24"/>
          <w:szCs w:val="24"/>
        </w:rPr>
        <w:t>(16)</w:t>
      </w:r>
      <w:r w:rsidR="00920B15" w:rsidRPr="007B6906">
        <w:rPr>
          <w:rFonts w:ascii="Times New Roman" w:hAnsi="Times New Roman"/>
          <w:sz w:val="24"/>
          <w:szCs w:val="24"/>
        </w:rPr>
        <w:fldChar w:fldCharType="end"/>
      </w:r>
      <w:r w:rsidRPr="007B6906">
        <w:rPr>
          <w:rFonts w:ascii="Times New Roman" w:hAnsi="Times New Roman"/>
          <w:sz w:val="24"/>
          <w:szCs w:val="24"/>
        </w:rPr>
        <w:t xml:space="preserve">, in spite of differences in mortality risk resulting in higher mortality rates among men at most points across the life course. </w:t>
      </w:r>
    </w:p>
    <w:p w14:paraId="1CC9A187" w14:textId="01C6D618"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The changing nature of inequality in life expectancy between men and women is rarely discussed among health inequalities researchers, presumably because it has not been considered to be an in</w:t>
      </w:r>
      <w:r w:rsidRPr="007B6906">
        <w:rPr>
          <w:rFonts w:ascii="Times New Roman" w:hAnsi="Times New Roman"/>
          <w:sz w:val="24"/>
          <w:szCs w:val="24"/>
        </w:rPr>
        <w:t>e</w:t>
      </w:r>
      <w:r w:rsidRPr="007B6906">
        <w:rPr>
          <w:rFonts w:ascii="Times New Roman" w:hAnsi="Times New Roman"/>
          <w:sz w:val="24"/>
          <w:szCs w:val="24"/>
        </w:rPr>
        <w:t>quality resulting from unfair practices or processes. We wanted to find out whether shaded contour maps, a recently rediscovered method for visuali</w:t>
      </w:r>
      <w:r w:rsidR="00B11E3F">
        <w:rPr>
          <w:rFonts w:ascii="Times New Roman" w:hAnsi="Times New Roman"/>
          <w:sz w:val="24"/>
          <w:szCs w:val="24"/>
        </w:rPr>
        <w:t>z</w:t>
      </w:r>
      <w:r w:rsidRPr="007B6906">
        <w:rPr>
          <w:rFonts w:ascii="Times New Roman" w:hAnsi="Times New Roman"/>
          <w:sz w:val="24"/>
          <w:szCs w:val="24"/>
        </w:rPr>
        <w:t>ing Lexis surfaces, can us illuminate the issue: is there evidence that this is a natural difference, or is there evidence that this is a risk-based diffe</w:t>
      </w:r>
      <w:r w:rsidRPr="007B6906">
        <w:rPr>
          <w:rFonts w:ascii="Times New Roman" w:hAnsi="Times New Roman"/>
          <w:sz w:val="24"/>
          <w:szCs w:val="24"/>
        </w:rPr>
        <w:t>r</w:t>
      </w:r>
      <w:r w:rsidRPr="007B6906">
        <w:rPr>
          <w:rFonts w:ascii="Times New Roman" w:hAnsi="Times New Roman"/>
          <w:sz w:val="24"/>
          <w:szCs w:val="24"/>
        </w:rPr>
        <w:t>ence, or something else? </w:t>
      </w:r>
    </w:p>
    <w:p w14:paraId="734EE8AB" w14:textId="77777777" w:rsidR="00CB1907" w:rsidRPr="007B6906" w:rsidRDefault="00235145">
      <w:pPr>
        <w:pStyle w:val="Sous-section2A"/>
        <w:spacing w:line="480" w:lineRule="auto"/>
        <w:rPr>
          <w:rFonts w:ascii="Times New Roman" w:hAnsi="Times New Roman"/>
          <w:sz w:val="24"/>
          <w:szCs w:val="24"/>
          <w:lang w:val="en-US"/>
        </w:rPr>
      </w:pPr>
      <w:r w:rsidRPr="007B6906">
        <w:rPr>
          <w:rFonts w:ascii="Times New Roman" w:hAnsi="Times New Roman"/>
          <w:sz w:val="24"/>
          <w:szCs w:val="24"/>
          <w:lang w:val="en-US"/>
        </w:rPr>
        <w:t>Methods</w:t>
      </w:r>
    </w:p>
    <w:p w14:paraId="0EC1D820" w14:textId="1D2A8FC5"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For each country, the mortality rate ratios were arranged into a tabular configuration known as a Lexis surface, with each row representing a different age an</w:t>
      </w:r>
      <w:r w:rsidR="00F844BB">
        <w:rPr>
          <w:rFonts w:ascii="Times New Roman" w:hAnsi="Times New Roman"/>
          <w:sz w:val="24"/>
          <w:szCs w:val="24"/>
        </w:rPr>
        <w:t xml:space="preserve">d each column representing year </w:t>
      </w:r>
      <w:r w:rsidR="005D28F1" w:rsidRPr="00F844BB">
        <w:rPr>
          <w:rFonts w:ascii="Times New Roman" w:hAnsi="Times New Roman"/>
          <w:color w:val="auto"/>
          <w:sz w:val="24"/>
          <w:szCs w:val="24"/>
        </w:rPr>
        <w:fldChar w:fldCharType="begin" w:fldLock="1"/>
      </w:r>
      <w:r w:rsidR="003122B9">
        <w:rPr>
          <w:rFonts w:ascii="Times New Roman" w:hAnsi="Times New Roman"/>
          <w:color w:val="auto"/>
          <w:sz w:val="24"/>
          <w:szCs w:val="24"/>
        </w:rPr>
        <w:instrText>ADDIN CSL_CITATION { "citationItems" : [ { "id" : "ITEM-1", "itemData" : { "author" : [ { "dropping-particle" : "", "family" : "Lexis", "given" : "Wilhelm", "non-dropping-particle" : "", "parse-names" : false, "suffix" : "" } ], "id" : "ITEM-1", "issued" : { "date-parts" : [ [ "1875" ] ] }, "title" : "Einleitung in die Theorie der Bev\u00f6lkerungsstatistik", "type" : "book" }, "uris" : [ "http://www.mendeley.com/documents/?uuid=957cf899-5105-4415-882e-e44d7e59b7fc" ] }, { "id" : "ITEM-2", "itemData" : { "author" : [ { "dropping-particle" : "", "family" : "Caselli", "given" : "G", "non-dropping-particle" : "", "parse-names" : false, "suffix" : "" }, { "dropping-particle" : "", "family" : "Vallin", "given" : "J", "non-dropping-particle" : "", "parse-names" : false, "suffix" : "" } ], "chapter-number" : "6", "container-title" : "Demography: Analysis and Synthesis2", "editor" : [ { "dropping-particle" : "", "family" : "Caselli", "given" : "G", "non-dropping-particle" : "", "parse-names" : false, "suffix" : "" }, { "dropping-particle" : "", "family" : "Vallin", "given" : "J", "non-dropping-particle" : "", "parse-names" : false, "suffix" : "" }, { "dropping-particle" : "", "family" : "Wunsch", "given" : "G", "non-dropping-particle" : "", "parse-names" : false, "suffix" : "" } ], "id" : "ITEM-2", "issued" : { "date-parts" : [ [ "6" ] ] }, "publisher" : "Academic Press", "publisher-place" : "Boston, MA", "title" : "From situation events in time to the Lexis Diagram and the Computing of rates", "type" : "chapter" }, "uris" : [ "http://www.mendeley.com/documents/?uuid=ef44469f-4178-46b3-a8cc-b996f52c4023" ] }, { "id" : "ITEM-3", "itemData" : { "DOI" : "10.1002/sim.2764", "ISSN" : "0277-6715", "PMID" : "17177166", "abstract" : "Analysis of rates from disease registers are often reported inadequately because of too coarse tabulation of data and because of confusion about the mechanics of the age-period-cohort model used for analysis. Rates should be considered as observations in a Lexis diagram, and tabulation a necessary reduction of data, which should be as small as possible, and age, period and cohort should be treated as continuous variables. Reporting should include the absolute level of the rates as part of the age-effects. This paper gives a guide to analysis of rates from a Lexis diagram by the age-period-cohort model. Three aspects are considered separately: (1) tabulation of cases and person-years; (2) modelling of age, period and cohort effects; and (3) parametrization and reporting of the estimated effects. It is argued that most of the confusion in the literature comes from failure to make a clear distinction between these three aspects. A set of recommendations for the practitioner is given and a package for R that implements the recommendations is introduced.", "author" : [ { "dropping-particle" : "", "family" : "Carstensen", "given" : "B", "non-dropping-particle" : "", "parse-names" : false, "suffix" : "" } ], "container-title" : "Statistics in medicine", "id" : "ITEM-3", "issue" : "15", "issued" : { "date-parts" : [ [ "2007", "7", "10" ] ] }, "page" : "3018-45", "title" : "Age-period-cohort models for the Lexis diagram.", "type" : "article-journal", "volume" : "26" }, "uris" : [ "http://www.mendeley.com/documents/?uuid=1b7543a0-a2e6-4526-a5a9-256c94831cf7" ] } ], "mendeley" : { "previouslyFormattedCitation" : "(17\u201319)" }, "properties" : { "noteIndex" : 0 }, "schema" : "https://github.com/citation-style-language/schema/raw/master/csl-citation.json" }</w:instrText>
      </w:r>
      <w:r w:rsidR="005D28F1" w:rsidRPr="00F844BB">
        <w:rPr>
          <w:rFonts w:ascii="Times New Roman" w:hAnsi="Times New Roman"/>
          <w:color w:val="auto"/>
          <w:sz w:val="24"/>
          <w:szCs w:val="24"/>
        </w:rPr>
        <w:fldChar w:fldCharType="separate"/>
      </w:r>
      <w:r w:rsidR="00F844BB" w:rsidRPr="00F844BB">
        <w:rPr>
          <w:rFonts w:ascii="Times New Roman" w:hAnsi="Times New Roman"/>
          <w:noProof/>
          <w:color w:val="auto"/>
          <w:sz w:val="24"/>
          <w:szCs w:val="24"/>
        </w:rPr>
        <w:t>(17–19)</w:t>
      </w:r>
      <w:r w:rsidR="005D28F1" w:rsidRPr="00F844BB">
        <w:rPr>
          <w:rFonts w:ascii="Times New Roman" w:hAnsi="Times New Roman"/>
          <w:color w:val="auto"/>
          <w:sz w:val="24"/>
          <w:szCs w:val="24"/>
        </w:rPr>
        <w:fldChar w:fldCharType="end"/>
      </w:r>
      <w:r w:rsidR="00F844BB" w:rsidRPr="00F844BB">
        <w:rPr>
          <w:rFonts w:ascii="Times New Roman" w:hAnsi="Times New Roman"/>
          <w:color w:val="auto"/>
          <w:sz w:val="24"/>
          <w:szCs w:val="24"/>
        </w:rPr>
        <w:t>.</w:t>
      </w:r>
      <w:r w:rsidR="00F844BB">
        <w:rPr>
          <w:rFonts w:ascii="Times New Roman" w:hAnsi="Times New Roman"/>
          <w:color w:val="4E8F00"/>
          <w:sz w:val="24"/>
          <w:szCs w:val="24"/>
        </w:rPr>
        <w:t xml:space="preserve"> </w:t>
      </w:r>
      <w:r w:rsidRPr="007B6906">
        <w:rPr>
          <w:rFonts w:ascii="Times New Roman" w:hAnsi="Times New Roman"/>
          <w:sz w:val="24"/>
          <w:szCs w:val="24"/>
        </w:rPr>
        <w:t xml:space="preserve">The Lexis surfaces were </w:t>
      </w:r>
      <w:proofErr w:type="spellStart"/>
      <w:r w:rsidRPr="007B6906">
        <w:rPr>
          <w:rFonts w:ascii="Times New Roman" w:hAnsi="Times New Roman"/>
          <w:sz w:val="24"/>
          <w:szCs w:val="24"/>
        </w:rPr>
        <w:t>visualised</w:t>
      </w:r>
      <w:proofErr w:type="spellEnd"/>
      <w:r w:rsidRPr="007B6906">
        <w:rPr>
          <w:rFonts w:ascii="Times New Roman" w:hAnsi="Times New Roman"/>
          <w:sz w:val="24"/>
          <w:szCs w:val="24"/>
        </w:rPr>
        <w:t xml:space="preserve"> as shaded contour maps as described in </w:t>
      </w:r>
      <w:r w:rsidRPr="007B6906">
        <w:rPr>
          <w:rFonts w:ascii="Times New Roman" w:hAnsi="Times New Roman"/>
          <w:color w:val="auto"/>
          <w:sz w:val="24"/>
          <w:szCs w:val="24"/>
        </w:rPr>
        <w:t xml:space="preserve">Minton, </w:t>
      </w:r>
      <w:proofErr w:type="spellStart"/>
      <w:r w:rsidRPr="007B6906">
        <w:rPr>
          <w:rFonts w:ascii="Times New Roman" w:hAnsi="Times New Roman"/>
          <w:color w:val="auto"/>
          <w:sz w:val="24"/>
          <w:szCs w:val="24"/>
        </w:rPr>
        <w:t>Va</w:t>
      </w:r>
      <w:r w:rsidRPr="007B6906">
        <w:rPr>
          <w:rFonts w:ascii="Times New Roman" w:hAnsi="Times New Roman"/>
          <w:color w:val="auto"/>
          <w:sz w:val="24"/>
          <w:szCs w:val="24"/>
        </w:rPr>
        <w:t>n</w:t>
      </w:r>
      <w:r w:rsidRPr="007B6906">
        <w:rPr>
          <w:rFonts w:ascii="Times New Roman" w:hAnsi="Times New Roman"/>
          <w:color w:val="auto"/>
          <w:sz w:val="24"/>
          <w:szCs w:val="24"/>
        </w:rPr>
        <w:t>derbloemen</w:t>
      </w:r>
      <w:proofErr w:type="spellEnd"/>
      <w:r w:rsidRPr="007B6906">
        <w:rPr>
          <w:rFonts w:ascii="Times New Roman" w:hAnsi="Times New Roman"/>
          <w:color w:val="auto"/>
          <w:sz w:val="24"/>
          <w:szCs w:val="24"/>
        </w:rPr>
        <w:t xml:space="preserve"> and Dorling </w:t>
      </w:r>
      <w:r w:rsidR="00920B15" w:rsidRPr="007B6906">
        <w:rPr>
          <w:rFonts w:ascii="Times New Roman" w:hAnsi="Times New Roman"/>
          <w:color w:val="auto"/>
          <w:sz w:val="24"/>
          <w:szCs w:val="24"/>
        </w:rPr>
        <w:fldChar w:fldCharType="begin" w:fldLock="1"/>
      </w:r>
      <w:r w:rsidR="003122B9">
        <w:rPr>
          <w:rFonts w:ascii="Times New Roman" w:hAnsi="Times New Roman"/>
          <w:color w:val="auto"/>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00920B15" w:rsidRPr="007B6906">
        <w:rPr>
          <w:rFonts w:ascii="Times New Roman" w:hAnsi="Times New Roman"/>
          <w:color w:val="auto"/>
          <w:sz w:val="24"/>
          <w:szCs w:val="24"/>
        </w:rPr>
        <w:fldChar w:fldCharType="separate"/>
      </w:r>
      <w:r w:rsidR="00920B15" w:rsidRPr="007B6906">
        <w:rPr>
          <w:rFonts w:ascii="Times New Roman" w:hAnsi="Times New Roman"/>
          <w:noProof/>
          <w:color w:val="auto"/>
          <w:sz w:val="24"/>
          <w:szCs w:val="24"/>
        </w:rPr>
        <w:t>(10)</w:t>
      </w:r>
      <w:r w:rsidR="00920B15" w:rsidRPr="007B6906">
        <w:rPr>
          <w:rFonts w:ascii="Times New Roman" w:hAnsi="Times New Roman"/>
          <w:color w:val="auto"/>
          <w:sz w:val="24"/>
          <w:szCs w:val="24"/>
        </w:rPr>
        <w:fldChar w:fldCharType="end"/>
      </w:r>
      <w:r w:rsidRPr="007B6906">
        <w:rPr>
          <w:rFonts w:ascii="Times New Roman" w:hAnsi="Times New Roman"/>
          <w:color w:val="auto"/>
          <w:sz w:val="24"/>
          <w:szCs w:val="24"/>
        </w:rPr>
        <w:t xml:space="preserve">, </w:t>
      </w:r>
      <w:r w:rsidR="00F844BB">
        <w:rPr>
          <w:rFonts w:ascii="Times New Roman" w:hAnsi="Times New Roman"/>
          <w:color w:val="auto"/>
          <w:sz w:val="24"/>
          <w:szCs w:val="24"/>
        </w:rPr>
        <w:t xml:space="preserve">and </w:t>
      </w:r>
      <w:r w:rsidRPr="007B6906">
        <w:rPr>
          <w:rFonts w:ascii="Times New Roman" w:hAnsi="Times New Roman"/>
          <w:color w:val="auto"/>
          <w:sz w:val="24"/>
          <w:szCs w:val="24"/>
        </w:rPr>
        <w:t xml:space="preserve">Minton </w:t>
      </w:r>
      <w:r w:rsidR="00F844BB">
        <w:rPr>
          <w:rFonts w:ascii="Times New Roman" w:hAnsi="Times New Roman"/>
          <w:color w:val="auto"/>
          <w:sz w:val="24"/>
          <w:szCs w:val="24"/>
        </w:rPr>
        <w:fldChar w:fldCharType="begin" w:fldLock="1"/>
      </w:r>
      <w:r w:rsidR="003122B9">
        <w:rPr>
          <w:rFonts w:ascii="Times New Roman" w:hAnsi="Times New Roman"/>
          <w:color w:val="auto"/>
          <w:sz w:val="24"/>
          <w:szCs w:val="24"/>
        </w:rPr>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"ITEM-1", "issued" : { "date-parts" : [ [ "2014", "7" ] ] }, "page" : "49-66", "title" : "Real geographies and virtual landscapes: Exploring the influence on place and space on mortality Lexis surfaces using shaded contour maps.", "type" : "article-journal", "volume" : "10" }, "uris" : [ "http://www.mendeley.com/documents/?uuid=6fc34340-31e4-4c8c-95d8-614575a72745" ] } ], "mendeley" : { "previouslyFormattedCitation" : "(11)" }, "properties" : { "noteIndex" : 0 }, "schema" : "https://github.com/citation-style-language/schema/raw/master/csl-citation.json" }</w:instrText>
      </w:r>
      <w:r w:rsidR="00F844BB">
        <w:rPr>
          <w:rFonts w:ascii="Times New Roman" w:hAnsi="Times New Roman"/>
          <w:color w:val="auto"/>
          <w:sz w:val="24"/>
          <w:szCs w:val="24"/>
        </w:rPr>
        <w:fldChar w:fldCharType="separate"/>
      </w:r>
      <w:r w:rsidR="00F844BB" w:rsidRPr="00F844BB">
        <w:rPr>
          <w:rFonts w:ascii="Times New Roman" w:hAnsi="Times New Roman"/>
          <w:noProof/>
          <w:color w:val="auto"/>
          <w:sz w:val="24"/>
          <w:szCs w:val="24"/>
        </w:rPr>
        <w:t>(11)</w:t>
      </w:r>
      <w:r w:rsidR="00F844BB">
        <w:rPr>
          <w:rFonts w:ascii="Times New Roman" w:hAnsi="Times New Roman"/>
          <w:color w:val="auto"/>
          <w:sz w:val="24"/>
          <w:szCs w:val="24"/>
        </w:rPr>
        <w:fldChar w:fldCharType="end"/>
      </w:r>
      <w:r w:rsidRPr="007B6906">
        <w:rPr>
          <w:rFonts w:ascii="Times New Roman" w:hAnsi="Times New Roman"/>
          <w:color w:val="auto"/>
          <w:sz w:val="24"/>
          <w:szCs w:val="24"/>
        </w:rPr>
        <w:t>.</w:t>
      </w:r>
      <w:r w:rsidRPr="007B6906">
        <w:rPr>
          <w:rFonts w:ascii="Times New Roman" w:hAnsi="Times New Roman"/>
          <w:sz w:val="24"/>
          <w:szCs w:val="24"/>
        </w:rPr>
        <w:t xml:space="preserve"> Contour maps borrow conceptually from orientee</w:t>
      </w:r>
      <w:r w:rsidRPr="007B6906">
        <w:rPr>
          <w:rFonts w:ascii="Times New Roman" w:hAnsi="Times New Roman"/>
          <w:sz w:val="24"/>
          <w:szCs w:val="24"/>
        </w:rPr>
        <w:t>r</w:t>
      </w:r>
      <w:r w:rsidRPr="007B6906">
        <w:rPr>
          <w:rFonts w:ascii="Times New Roman" w:hAnsi="Times New Roman"/>
          <w:sz w:val="24"/>
          <w:szCs w:val="24"/>
        </w:rPr>
        <w:t xml:space="preserve">ing, showing how the height of a surface varies over space. Each contour is individually labelled with its particular value, and traces out a path along the surface where the height does not vary; the </w:t>
      </w:r>
      <w:r w:rsidRPr="007B6906">
        <w:rPr>
          <w:rFonts w:ascii="Times New Roman" w:hAnsi="Times New Roman"/>
          <w:sz w:val="24"/>
          <w:szCs w:val="24"/>
        </w:rPr>
        <w:lastRenderedPageBreak/>
        <w:t xml:space="preserve">presence of many contour lines close together indicates a section of the surface where height varies steeply, and contour lines further apart indicate a more gradual variation over the surface. </w:t>
      </w:r>
    </w:p>
    <w:p w14:paraId="3D8CFB13" w14:textId="74677D9E"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Because the Lexis surface is of ratios, the value 5/4 should be thought of as equal in magnitude but opposite in effect to 4/5, shades are </w:t>
      </w:r>
      <w:proofErr w:type="spellStart"/>
      <w:r w:rsidRPr="007B6906">
        <w:rPr>
          <w:rFonts w:ascii="Times New Roman" w:hAnsi="Times New Roman"/>
          <w:sz w:val="24"/>
          <w:szCs w:val="24"/>
        </w:rPr>
        <w:t>coloured</w:t>
      </w:r>
      <w:proofErr w:type="spellEnd"/>
      <w:r w:rsidRPr="007B6906">
        <w:rPr>
          <w:rFonts w:ascii="Times New Roman" w:hAnsi="Times New Roman"/>
          <w:sz w:val="24"/>
          <w:szCs w:val="24"/>
        </w:rPr>
        <w:t xml:space="preserve"> red if the ratios are below 1, indicating a higher female than male mortality rate, and </w:t>
      </w:r>
      <w:proofErr w:type="spellStart"/>
      <w:r w:rsidRPr="007B6906">
        <w:rPr>
          <w:rFonts w:ascii="Times New Roman" w:hAnsi="Times New Roman"/>
          <w:sz w:val="24"/>
          <w:szCs w:val="24"/>
        </w:rPr>
        <w:t>coloured</w:t>
      </w:r>
      <w:proofErr w:type="spellEnd"/>
      <w:r w:rsidRPr="007B6906">
        <w:rPr>
          <w:rFonts w:ascii="Times New Roman" w:hAnsi="Times New Roman"/>
          <w:sz w:val="24"/>
          <w:szCs w:val="24"/>
        </w:rPr>
        <w:t xml:space="preserve"> blue if the ratios are above 1, indicating higher rates of male than female mortality. The darkness of the shade is determined by the magnitude of the logarithm of the ratios, so that 4/5 will be as</w:t>
      </w:r>
      <w:r w:rsidRPr="007B6906">
        <w:rPr>
          <w:rFonts w:ascii="Times New Roman" w:hAnsi="Times New Roman"/>
          <w:color w:val="008F51"/>
          <w:sz w:val="24"/>
          <w:szCs w:val="24"/>
        </w:rPr>
        <w:t xml:space="preserve"> </w:t>
      </w:r>
      <w:r w:rsidRPr="008C4134">
        <w:rPr>
          <w:rFonts w:ascii="Times New Roman" w:hAnsi="Times New Roman"/>
          <w:color w:val="auto"/>
          <w:sz w:val="24"/>
          <w:szCs w:val="24"/>
        </w:rPr>
        <w:t>dark but red as 5/4 is dark but blue.</w:t>
      </w:r>
      <w:r w:rsidRPr="007B6906">
        <w:rPr>
          <w:rFonts w:ascii="Times New Roman" w:hAnsi="Times New Roman"/>
          <w:sz w:val="24"/>
          <w:szCs w:val="24"/>
        </w:rPr>
        <w:t xml:space="preserve"> The addition of shade to the contours makes it easier to distinguish between high and low sections of the surface at a glance, al</w:t>
      </w:r>
      <w:r w:rsidRPr="007B6906">
        <w:rPr>
          <w:rFonts w:ascii="Times New Roman" w:hAnsi="Times New Roman"/>
          <w:sz w:val="24"/>
          <w:szCs w:val="24"/>
        </w:rPr>
        <w:t>t</w:t>
      </w:r>
      <w:r w:rsidRPr="007B6906">
        <w:rPr>
          <w:rFonts w:ascii="Times New Roman" w:hAnsi="Times New Roman"/>
          <w:sz w:val="24"/>
          <w:szCs w:val="24"/>
        </w:rPr>
        <w:t xml:space="preserve">hough perceptual distortions due to people interpreting shades in relative rather than absolute terms mean that it should be interpreted alongside the labelled contours. Before being re-discovered by Minton and colleagues </w:t>
      </w:r>
      <w:r w:rsidR="00920B1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"id" : "ITEM-2",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"ITEM-2", "issued" : { "date-parts" : [ [ "2014", "7" ] ] }, "page" : "49-66", "title" : "Real geographies and virtual landscapes: Exploring the influence on place and space on mortality Lexis surfaces using shaded contour maps.", "type" : "article-journal", "volume" : "10" }, "uris" : [ "http://www.mendeley.com/documents/?uuid=6fc34340-31e4-4c8c-95d8-614575a72745" ] } ], "mendeley" : { "previouslyFormattedCitation" : "(10,11)"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F844BB" w:rsidRPr="00F844BB">
        <w:rPr>
          <w:rFonts w:ascii="Times New Roman" w:hAnsi="Times New Roman"/>
          <w:noProof/>
          <w:sz w:val="24"/>
          <w:szCs w:val="24"/>
        </w:rPr>
        <w:t>(10,11)</w:t>
      </w:r>
      <w:r w:rsidR="00920B15" w:rsidRPr="007B6906">
        <w:rPr>
          <w:rFonts w:ascii="Times New Roman" w:hAnsi="Times New Roman"/>
          <w:sz w:val="24"/>
          <w:szCs w:val="24"/>
        </w:rPr>
        <w:fldChar w:fldCharType="end"/>
      </w:r>
      <w:r w:rsidRPr="007B6906">
        <w:rPr>
          <w:rFonts w:ascii="Times New Roman" w:hAnsi="Times New Roman"/>
          <w:sz w:val="24"/>
          <w:szCs w:val="24"/>
        </w:rPr>
        <w:t xml:space="preserve"> they were used extensively by </w:t>
      </w:r>
      <w:proofErr w:type="spellStart"/>
      <w:r w:rsidRPr="007B6906">
        <w:rPr>
          <w:rFonts w:ascii="Times New Roman" w:hAnsi="Times New Roman"/>
          <w:sz w:val="24"/>
          <w:szCs w:val="24"/>
        </w:rPr>
        <w:t>Vaupel</w:t>
      </w:r>
      <w:proofErr w:type="spellEnd"/>
      <w:r w:rsidRPr="007B6906">
        <w:rPr>
          <w:rFonts w:ascii="Times New Roman" w:hAnsi="Times New Roman"/>
          <w:sz w:val="24"/>
          <w:szCs w:val="24"/>
        </w:rPr>
        <w:t xml:space="preserve"> and colleagues in the late 1980s and early 1990s </w:t>
      </w:r>
      <w:r w:rsidR="00F844BB">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"ITEM-1", "issued" : { "date-parts" : [ [ "1997" ] ] }, "number" : "Volume Four", "publisher" : "University Press of Southern Denmark", "title" : "Population Data at a Glance: Shaded Contour Maps of Demographic Surfaces over Age and Time", "type" : "book" }, "uris" : [ "http://www.mendeley.com/documents/?uuid=c5c16315-c78d-4289-9b76-1ba1e262b1e7" ] }, { "id" : "ITEM-2", "itemData" : { "ISBN" : "8-7045-0079-8", "author" : [ { "dropping-particle" : "", "family" : "Vaupel", "given" : "J. W.", "non-dropping-particle" : "", "parse-names" : false, "suffix" : "" }, { "dropping-particle" : "", "family" : "Gambill", "given" : "B. A.", "non-dropping-particle" : "", "parse-names" : false, "suffix" : "" }, { "dropping-particle" : "", "family" : "Yashin", "given" : "A. I.", "non-dropping-particle" : "", "parse-names" : false, "suffix" : "" } ], "id" : "ITEM-2", "issued" : { "date-parts" : [ [ "1987" ] ] }, "publisher-place" : "Laxenburg, Austria", "title" : "Thousands of Data at a Glance: Shaded Contour Maps of Demographic Surfaces", "type" : "book" }, "uris" : [ "http://www.mendeley.com/documents/?uuid=f106ea04-6916-4c8c-b250-d22ed59bcc30" ] } ], "mendeley" : { "previouslyFormattedCitation" : "(20,21)" }, "properties" : { "noteIndex" : 0 }, "schema" : "https://github.com/citation-style-language/schema/raw/master/csl-citation.json" }</w:instrText>
      </w:r>
      <w:r w:rsidR="00F844BB">
        <w:rPr>
          <w:rFonts w:ascii="Times New Roman" w:hAnsi="Times New Roman"/>
          <w:sz w:val="24"/>
          <w:szCs w:val="24"/>
        </w:rPr>
        <w:fldChar w:fldCharType="separate"/>
      </w:r>
      <w:r w:rsidR="00F844BB" w:rsidRPr="00F844BB">
        <w:rPr>
          <w:rFonts w:ascii="Times New Roman" w:hAnsi="Times New Roman"/>
          <w:noProof/>
          <w:sz w:val="24"/>
          <w:szCs w:val="24"/>
        </w:rPr>
        <w:t>(20,21)</w:t>
      </w:r>
      <w:r w:rsidR="00F844BB">
        <w:rPr>
          <w:rFonts w:ascii="Times New Roman" w:hAnsi="Times New Roman"/>
          <w:sz w:val="24"/>
          <w:szCs w:val="24"/>
        </w:rPr>
        <w:fldChar w:fldCharType="end"/>
      </w:r>
      <w:r w:rsidR="00F844BB">
        <w:rPr>
          <w:rFonts w:ascii="Times New Roman" w:hAnsi="Times New Roman"/>
          <w:sz w:val="24"/>
          <w:szCs w:val="24"/>
        </w:rPr>
        <w:t xml:space="preserve">. </w:t>
      </w:r>
      <w:r w:rsidRPr="007B6906">
        <w:rPr>
          <w:rFonts w:ascii="Times New Roman" w:hAnsi="Times New Roman"/>
          <w:sz w:val="24"/>
          <w:szCs w:val="24"/>
        </w:rPr>
        <w:t xml:space="preserve">The origins of using either shading or contours to </w:t>
      </w:r>
      <w:proofErr w:type="spellStart"/>
      <w:r w:rsidRPr="007B6906">
        <w:rPr>
          <w:rFonts w:ascii="Times New Roman" w:hAnsi="Times New Roman"/>
          <w:sz w:val="24"/>
          <w:szCs w:val="24"/>
        </w:rPr>
        <w:t>visualise</w:t>
      </w:r>
      <w:proofErr w:type="spellEnd"/>
      <w:r w:rsidRPr="007B6906">
        <w:rPr>
          <w:rFonts w:ascii="Times New Roman" w:hAnsi="Times New Roman"/>
          <w:sz w:val="24"/>
          <w:szCs w:val="24"/>
        </w:rPr>
        <w:t xml:space="preserve"> dem</w:t>
      </w:r>
      <w:r w:rsidRPr="007B6906">
        <w:rPr>
          <w:rFonts w:ascii="Times New Roman" w:hAnsi="Times New Roman"/>
          <w:sz w:val="24"/>
          <w:szCs w:val="24"/>
        </w:rPr>
        <w:t>o</w:t>
      </w:r>
      <w:r w:rsidR="00F844BB">
        <w:rPr>
          <w:rFonts w:ascii="Times New Roman" w:hAnsi="Times New Roman"/>
          <w:sz w:val="24"/>
          <w:szCs w:val="24"/>
        </w:rPr>
        <w:t>graphic data are much older</w:t>
      </w:r>
      <w:r w:rsidRPr="007B6906">
        <w:rPr>
          <w:rFonts w:ascii="Times New Roman" w:hAnsi="Times New Roman"/>
          <w:sz w:val="24"/>
          <w:szCs w:val="24"/>
        </w:rPr>
        <w:t xml:space="preserve"> </w:t>
      </w:r>
      <w:r w:rsidR="00F844BB">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"DOI" : "10.1093/ije/30.4.678", "ISSN" : "14643685", "author" : [ { "dropping-particle" : "", "family" : "Kermack", "given" : "W.", "non-dropping-particle" : "", "parse-names" : false, "suffix" : "" } ], "container-title" : "International Journal of Epidemiology", "id" : "ITEM-1", "issue" : "4", "issued" : { "date-parts" : [ [ "2001", "8", "1" ] ] }, "page" : "678-683", "title" : "Death-rates in Great Britain and Sweden. Some general regularities and their significance", "type" : "article-journal", "volume" : "30" }, "uris" : [ "http://www.mendeley.com/documents/?uuid=2e9877b2-f427-46cd-a02c-8cb1289680d7" ] }, { "id" : "ITEM-2", "itemData" : { "DOI" : "10.1093/ije/30.4.696", "ISSN" : "14643685", "author" : [ { "dropping-particle" : "", "family" : "Smith", "given" : "G. D.", "non-dropping-particle" : "", "parse-names" : false, "suffix" : "" } ], "container-title" : "International Journal of Epidemiology", "id" : "ITEM-2", "issue" : "4", "issued" : { "date-parts" : [ [ "2001", "8", "1" ] ] }, "page" : "696-703", "title" : "Commentary: William Ogilvy Kermack and the childhood origins of adult health and disease", "type" : "article-journal", "volume" : "30" }, "uris" : [ "http://www.mendeley.com/documents/?uuid=5c0a7733-392f-4e71-aab8-2002e922ba1b" ] } ], "mendeley" : { "previouslyFormattedCitation" : "(22,23)" }, "properties" : { "noteIndex" : 0 }, "schema" : "https://github.com/citation-style-language/schema/raw/master/csl-citation.json" }</w:instrText>
      </w:r>
      <w:r w:rsidR="00F844BB">
        <w:rPr>
          <w:rFonts w:ascii="Times New Roman" w:hAnsi="Times New Roman"/>
          <w:sz w:val="24"/>
          <w:szCs w:val="24"/>
        </w:rPr>
        <w:fldChar w:fldCharType="separate"/>
      </w:r>
      <w:r w:rsidR="00F844BB" w:rsidRPr="00F844BB">
        <w:rPr>
          <w:rFonts w:ascii="Times New Roman" w:hAnsi="Times New Roman"/>
          <w:noProof/>
          <w:sz w:val="24"/>
          <w:szCs w:val="24"/>
        </w:rPr>
        <w:t>(22,23)</w:t>
      </w:r>
      <w:r w:rsidR="00F844BB">
        <w:rPr>
          <w:rFonts w:ascii="Times New Roman" w:hAnsi="Times New Roman"/>
          <w:sz w:val="24"/>
          <w:szCs w:val="24"/>
        </w:rPr>
        <w:fldChar w:fldCharType="end"/>
      </w:r>
      <w:r w:rsidR="00F844BB">
        <w:rPr>
          <w:rFonts w:ascii="Times New Roman" w:hAnsi="Times New Roman"/>
          <w:sz w:val="24"/>
          <w:szCs w:val="24"/>
        </w:rPr>
        <w:t>.</w:t>
      </w:r>
    </w:p>
    <w:p w14:paraId="6488CB43" w14:textId="4F33C1FA"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All calculations were performed using the statistical programming language R. (Version 3.1.0). The lattice package </w:t>
      </w:r>
      <w:r w:rsidR="003122B9">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"author" : [ { "dropping-particle" : "", "family" : "Sarkar", "given" : "Deepayan", "non-dropping-particle" : "", "parse-names" : false, "suffix" : "" } ], "container-title" : "Springer, New York.", "id" : "ITEM-1", "issue" : "ISBN 978-0-387-75968-5", "issued" : { "date-parts" : [ [ "2008" ] ] }, "title" : "Lattice: Multivariate Data Visualization with R.", "type" : "article-journal" }, "uris" : [ "http://www.mendeley.com/documents/?uuid=79e79c17-c7db-4d12-b892-9e340f6f666a" ] } ], "mendeley" : { "previouslyFormattedCitation" : "(24)" }, "properties" : { "noteIndex" : 0 }, "schema" : "https://github.com/citation-style-language/schema/raw/master/csl-citation.json" }</w:instrText>
      </w:r>
      <w:r w:rsidR="003122B9">
        <w:rPr>
          <w:rFonts w:ascii="Times New Roman" w:hAnsi="Times New Roman"/>
          <w:sz w:val="24"/>
          <w:szCs w:val="24"/>
        </w:rPr>
        <w:fldChar w:fldCharType="separate"/>
      </w:r>
      <w:r w:rsidR="003122B9" w:rsidRPr="003122B9">
        <w:rPr>
          <w:rFonts w:ascii="Times New Roman" w:hAnsi="Times New Roman"/>
          <w:noProof/>
          <w:sz w:val="24"/>
          <w:szCs w:val="24"/>
        </w:rPr>
        <w:t>(24)</w:t>
      </w:r>
      <w:r w:rsidR="003122B9">
        <w:rPr>
          <w:rFonts w:ascii="Times New Roman" w:hAnsi="Times New Roman"/>
          <w:sz w:val="24"/>
          <w:szCs w:val="24"/>
        </w:rPr>
        <w:fldChar w:fldCharType="end"/>
      </w:r>
      <w:r w:rsidR="003122B9">
        <w:rPr>
          <w:rFonts w:ascii="Times New Roman" w:hAnsi="Times New Roman"/>
          <w:sz w:val="24"/>
          <w:szCs w:val="24"/>
        </w:rPr>
        <w:t xml:space="preserve"> </w:t>
      </w:r>
      <w:r w:rsidRPr="007B6906">
        <w:rPr>
          <w:rFonts w:ascii="Times New Roman" w:hAnsi="Times New Roman"/>
          <w:sz w:val="24"/>
          <w:szCs w:val="24"/>
        </w:rPr>
        <w:t xml:space="preserve">was used to produce the contour plots. </w:t>
      </w:r>
    </w:p>
    <w:p w14:paraId="6EEAAE7E"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b/>
          <w:bCs/>
          <w:color w:val="499BC9"/>
          <w:sz w:val="24"/>
          <w:szCs w:val="24"/>
          <w:u w:color="499BC9"/>
        </w:rPr>
        <w:t>Results</w:t>
      </w:r>
      <w:r w:rsidRPr="007B6906">
        <w:rPr>
          <w:rFonts w:ascii="Times New Roman" w:hAnsi="Times New Roman"/>
          <w:sz w:val="24"/>
          <w:szCs w:val="24"/>
        </w:rPr>
        <w:t> </w:t>
      </w:r>
    </w:p>
    <w:p w14:paraId="3C34F9DB" w14:textId="1DBBB116"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Using mortality data from the United States across a period of 60 years, we </w:t>
      </w:r>
      <w:r w:rsidR="00DB39F7">
        <w:rPr>
          <w:rFonts w:ascii="Times New Roman" w:hAnsi="Times New Roman"/>
          <w:sz w:val="24"/>
          <w:szCs w:val="24"/>
        </w:rPr>
        <w:t xml:space="preserve">see </w:t>
      </w:r>
      <w:del w:id="3" w:author="Jon Minton" w:date="2014-11-07T18:55:00Z">
        <w:r w:rsidRPr="007B6906" w:rsidDel="00C36D67">
          <w:rPr>
            <w:rFonts w:ascii="Times New Roman" w:hAnsi="Times New Roman"/>
            <w:sz w:val="24"/>
            <w:szCs w:val="24"/>
          </w:rPr>
          <w:delText xml:space="preserve"> </w:delText>
        </w:r>
      </w:del>
      <w:r w:rsidR="00DB39F7">
        <w:rPr>
          <w:rFonts w:ascii="Times New Roman" w:hAnsi="Times New Roman"/>
          <w:sz w:val="24"/>
          <w:szCs w:val="24"/>
        </w:rPr>
        <w:t xml:space="preserve">that excess </w:t>
      </w:r>
      <w:proofErr w:type="gramStart"/>
      <w:r w:rsidR="00DB39F7">
        <w:rPr>
          <w:rFonts w:ascii="Times New Roman" w:hAnsi="Times New Roman"/>
          <w:sz w:val="24"/>
          <w:szCs w:val="24"/>
        </w:rPr>
        <w:t>mortal</w:t>
      </w:r>
      <w:r w:rsidR="00DB39F7">
        <w:rPr>
          <w:rFonts w:ascii="Times New Roman" w:hAnsi="Times New Roman"/>
          <w:sz w:val="24"/>
          <w:szCs w:val="24"/>
        </w:rPr>
        <w:t>i</w:t>
      </w:r>
      <w:r w:rsidR="00DB39F7">
        <w:rPr>
          <w:rFonts w:ascii="Times New Roman" w:hAnsi="Times New Roman"/>
          <w:sz w:val="24"/>
          <w:szCs w:val="24"/>
        </w:rPr>
        <w:t xml:space="preserve">ty </w:t>
      </w:r>
      <w:r w:rsidRPr="007B6906">
        <w:rPr>
          <w:rFonts w:ascii="Times New Roman" w:hAnsi="Times New Roman"/>
          <w:sz w:val="24"/>
          <w:szCs w:val="24"/>
        </w:rPr>
        <w:t xml:space="preserve"> </w:t>
      </w:r>
      <w:r w:rsidR="00DB39F7">
        <w:rPr>
          <w:rFonts w:ascii="Times New Roman" w:hAnsi="Times New Roman"/>
          <w:sz w:val="24"/>
          <w:szCs w:val="24"/>
        </w:rPr>
        <w:t>has</w:t>
      </w:r>
      <w:proofErr w:type="gramEnd"/>
      <w:r w:rsidR="00DB39F7">
        <w:rPr>
          <w:rFonts w:ascii="Times New Roman" w:hAnsi="Times New Roman"/>
          <w:sz w:val="24"/>
          <w:szCs w:val="24"/>
        </w:rPr>
        <w:t xml:space="preserve"> varied </w:t>
      </w:r>
      <w:r w:rsidRPr="007B6906">
        <w:rPr>
          <w:rFonts w:ascii="Times New Roman" w:hAnsi="Times New Roman"/>
          <w:sz w:val="24"/>
          <w:szCs w:val="24"/>
        </w:rPr>
        <w:t>over time. </w:t>
      </w:r>
      <w:r w:rsidR="00DB39F7">
        <w:rPr>
          <w:rFonts w:ascii="Times New Roman" w:hAnsi="Times New Roman"/>
          <w:sz w:val="24"/>
          <w:szCs w:val="24"/>
        </w:rPr>
        <w:t xml:space="preserve">For example, we see a </w:t>
      </w:r>
      <w:r w:rsidRPr="007B6906">
        <w:rPr>
          <w:rFonts w:ascii="Times New Roman" w:hAnsi="Times New Roman"/>
          <w:sz w:val="24"/>
          <w:szCs w:val="24"/>
        </w:rPr>
        <w:t>“smoking cloud” of very high excess deaths of older men</w:t>
      </w:r>
      <w:r w:rsidR="00DB39F7">
        <w:rPr>
          <w:rFonts w:ascii="Times New Roman" w:hAnsi="Times New Roman"/>
          <w:sz w:val="24"/>
          <w:szCs w:val="24"/>
        </w:rPr>
        <w:t xml:space="preserve">, beginning </w:t>
      </w:r>
      <w:r w:rsidRPr="007B6906">
        <w:rPr>
          <w:rFonts w:ascii="Times New Roman" w:hAnsi="Times New Roman"/>
          <w:sz w:val="24"/>
          <w:szCs w:val="24"/>
        </w:rPr>
        <w:t>around the year 1970. Several decades earlier most (then younger) men smoked and far fewer women did. This “cloud</w:t>
      </w:r>
      <w:proofErr w:type="gramStart"/>
      <w:r w:rsidR="00DB39F7">
        <w:rPr>
          <w:rFonts w:ascii="Times New Roman" w:hAnsi="Times New Roman"/>
          <w:sz w:val="24"/>
          <w:szCs w:val="24"/>
        </w:rPr>
        <w:t>“</w:t>
      </w:r>
      <w:r w:rsidR="00DB39F7" w:rsidRPr="007B6906">
        <w:rPr>
          <w:rFonts w:ascii="Times New Roman" w:hAnsi="Times New Roman"/>
          <w:sz w:val="24"/>
          <w:szCs w:val="24"/>
        </w:rPr>
        <w:t xml:space="preserve"> </w:t>
      </w:r>
      <w:r w:rsidRPr="007B6906">
        <w:rPr>
          <w:rFonts w:ascii="Times New Roman" w:hAnsi="Times New Roman"/>
          <w:sz w:val="24"/>
          <w:szCs w:val="24"/>
        </w:rPr>
        <w:t>is</w:t>
      </w:r>
      <w:proofErr w:type="gramEnd"/>
      <w:r w:rsidRPr="007B6906">
        <w:rPr>
          <w:rFonts w:ascii="Times New Roman" w:hAnsi="Times New Roman"/>
          <w:sz w:val="24"/>
          <w:szCs w:val="24"/>
        </w:rPr>
        <w:t xml:space="preserve"> well known. The “cliff” in the reduction of mortality inequal</w:t>
      </w:r>
      <w:r w:rsidRPr="007B6906">
        <w:rPr>
          <w:rFonts w:ascii="Times New Roman" w:hAnsi="Times New Roman"/>
          <w:sz w:val="24"/>
          <w:szCs w:val="24"/>
        </w:rPr>
        <w:t>i</w:t>
      </w:r>
      <w:r w:rsidRPr="007B6906">
        <w:rPr>
          <w:rFonts w:ascii="Times New Roman" w:hAnsi="Times New Roman"/>
          <w:sz w:val="24"/>
          <w:szCs w:val="24"/>
        </w:rPr>
        <w:t>ty by sex at younger ages in the years around 1998 has not been commented on before, or necessar</w:t>
      </w:r>
      <w:r w:rsidRPr="007B6906">
        <w:rPr>
          <w:rFonts w:ascii="Times New Roman" w:hAnsi="Times New Roman"/>
          <w:sz w:val="24"/>
          <w:szCs w:val="24"/>
        </w:rPr>
        <w:t>i</w:t>
      </w:r>
      <w:r w:rsidRPr="007B6906">
        <w:rPr>
          <w:rFonts w:ascii="Times New Roman" w:hAnsi="Times New Roman"/>
          <w:sz w:val="24"/>
          <w:szCs w:val="24"/>
        </w:rPr>
        <w:t>ly observed as clearly as we can see it in these diagrams</w:t>
      </w:r>
      <w:r w:rsidR="004D012D">
        <w:rPr>
          <w:rFonts w:ascii="Times New Roman" w:hAnsi="Times New Roman"/>
          <w:sz w:val="24"/>
          <w:szCs w:val="24"/>
        </w:rPr>
        <w:t xml:space="preserve">. </w:t>
      </w:r>
      <w:r w:rsidR="004D012D" w:rsidRPr="007B6906">
        <w:rPr>
          <w:rFonts w:ascii="Times New Roman" w:hAnsi="Times New Roman"/>
          <w:sz w:val="24"/>
          <w:szCs w:val="24"/>
        </w:rPr>
        <w:t>The difference began to increase around 1943 in the United States and intensified for the 15-25 year old age band across the 20th century, most notably around 1975 and 1990. </w:t>
      </w:r>
    </w:p>
    <w:p w14:paraId="5762178E" w14:textId="77777777" w:rsidR="00CB1907" w:rsidRPr="007B6906" w:rsidRDefault="00235145">
      <w:pPr>
        <w:pStyle w:val="PardfautA"/>
        <w:spacing w:line="480" w:lineRule="auto"/>
        <w:jc w:val="center"/>
        <w:rPr>
          <w:rFonts w:ascii="Times New Roman" w:eastAsia="Times New Roman" w:hAnsi="Times New Roman" w:cs="Times New Roman"/>
          <w:sz w:val="24"/>
          <w:szCs w:val="24"/>
        </w:rPr>
      </w:pPr>
      <w:r w:rsidRPr="007B6906">
        <w:rPr>
          <w:rFonts w:ascii="Times New Roman" w:hAnsi="Times New Roman"/>
          <w:sz w:val="24"/>
          <w:szCs w:val="24"/>
        </w:rPr>
        <w:t>[Figure 1 about here]</w:t>
      </w:r>
    </w:p>
    <w:p w14:paraId="39707BDD" w14:textId="0491C0D4" w:rsidR="00CB1907" w:rsidRPr="007B6906" w:rsidRDefault="004D012D">
      <w:pPr>
        <w:pStyle w:val="PardfautA"/>
        <w:spacing w:line="480" w:lineRule="auto"/>
        <w:rPr>
          <w:rFonts w:ascii="Times New Roman" w:eastAsia="Times New Roman" w:hAnsi="Times New Roman" w:cs="Times New Roman"/>
          <w:sz w:val="24"/>
          <w:szCs w:val="24"/>
        </w:rPr>
      </w:pPr>
      <w:r w:rsidRPr="003D3821">
        <w:rPr>
          <w:rFonts w:ascii="Times New Roman" w:hAnsi="Times New Roman" w:cs="Times New Roman"/>
          <w:color w:val="1A1A1A"/>
          <w:sz w:val="24"/>
          <w:szCs w:val="24"/>
        </w:rPr>
        <w:lastRenderedPageBreak/>
        <w:t>Since 2007 in Canada and Switzerland (Figures 3a and 3g) the disadvantage men aged 20 to 40 a</w:t>
      </w:r>
      <w:r w:rsidRPr="003D3821">
        <w:rPr>
          <w:rFonts w:ascii="Times New Roman" w:hAnsi="Times New Roman" w:cs="Times New Roman"/>
          <w:color w:val="1A1A1A"/>
          <w:sz w:val="24"/>
          <w:szCs w:val="24"/>
        </w:rPr>
        <w:t>p</w:t>
      </w:r>
      <w:r w:rsidRPr="003D3821">
        <w:rPr>
          <w:rFonts w:ascii="Times New Roman" w:hAnsi="Times New Roman" w:cs="Times New Roman"/>
          <w:color w:val="1A1A1A"/>
          <w:sz w:val="24"/>
          <w:szCs w:val="24"/>
        </w:rPr>
        <w:t xml:space="preserve">peared to suffer in comparison with women since 1945 appeared to evaporate. This process had been seen beginning first, since the </w:t>
      </w:r>
      <w:proofErr w:type="spellStart"/>
      <w:r w:rsidRPr="003D3821">
        <w:rPr>
          <w:rFonts w:ascii="Times New Roman" w:hAnsi="Times New Roman" w:cs="Times New Roman"/>
          <w:color w:val="1A1A1A"/>
          <w:sz w:val="24"/>
          <w:szCs w:val="24"/>
        </w:rPr>
        <w:t>mid 1990s</w:t>
      </w:r>
      <w:proofErr w:type="spellEnd"/>
      <w:r w:rsidRPr="003D3821">
        <w:rPr>
          <w:rFonts w:ascii="Times New Roman" w:hAnsi="Times New Roman" w:cs="Times New Roman"/>
          <w:color w:val="1A1A1A"/>
          <w:sz w:val="24"/>
          <w:szCs w:val="24"/>
        </w:rPr>
        <w:t xml:space="preserve">, in Sweden and France (Figures 3d </w:t>
      </w:r>
      <w:proofErr w:type="gramStart"/>
      <w:r w:rsidRPr="003D3821">
        <w:rPr>
          <w:rFonts w:ascii="Times New Roman" w:hAnsi="Times New Roman" w:cs="Times New Roman"/>
          <w:color w:val="1A1A1A"/>
          <w:sz w:val="24"/>
          <w:szCs w:val="24"/>
        </w:rPr>
        <w:t>and  3e</w:t>
      </w:r>
      <w:proofErr w:type="gramEnd"/>
      <w:r w:rsidRPr="003D3821">
        <w:rPr>
          <w:rFonts w:ascii="Times New Roman" w:hAnsi="Times New Roman" w:cs="Times New Roman"/>
          <w:color w:val="1A1A1A"/>
          <w:sz w:val="24"/>
          <w:szCs w:val="24"/>
        </w:rPr>
        <w:t>) and since the year 2000 in the USA, England and Wales and Japan  (Figures 1, 3b and 3f). However, in most of those countries men aged 30 in the year 2009</w:t>
      </w:r>
      <w:r w:rsidR="003122B9">
        <w:rPr>
          <w:rFonts w:ascii="Times New Roman" w:hAnsi="Times New Roman" w:cs="Times New Roman"/>
          <w:color w:val="1A1A1A"/>
          <w:sz w:val="24"/>
          <w:szCs w:val="24"/>
        </w:rPr>
        <w:t xml:space="preserve"> </w:t>
      </w:r>
      <w:r w:rsidR="002D1AE8">
        <w:rPr>
          <w:rFonts w:ascii="Times New Roman" w:hAnsi="Times New Roman" w:cs="Times New Roman"/>
          <w:color w:val="1A1A1A"/>
          <w:sz w:val="24"/>
          <w:szCs w:val="24"/>
        </w:rPr>
        <w:t>experienced more than 10 additional deaths per 1000 female deaths</w:t>
      </w:r>
      <w:r w:rsidRPr="003D3821">
        <w:rPr>
          <w:rFonts w:ascii="Times New Roman" w:hAnsi="Times New Roman" w:cs="Times New Roman"/>
          <w:color w:val="1A1A1A"/>
          <w:sz w:val="24"/>
          <w:szCs w:val="24"/>
        </w:rPr>
        <w:t>, where as in the Netherlands, England and Wales, France, Japan and Sw</w:t>
      </w:r>
      <w:r w:rsidRPr="003D3821">
        <w:rPr>
          <w:rFonts w:ascii="Times New Roman" w:hAnsi="Times New Roman" w:cs="Times New Roman"/>
          <w:color w:val="1A1A1A"/>
          <w:sz w:val="24"/>
          <w:szCs w:val="24"/>
        </w:rPr>
        <w:t>e</w:t>
      </w:r>
      <w:r w:rsidRPr="003D3821">
        <w:rPr>
          <w:rFonts w:ascii="Times New Roman" w:hAnsi="Times New Roman" w:cs="Times New Roman"/>
          <w:color w:val="1A1A1A"/>
          <w:sz w:val="24"/>
          <w:szCs w:val="24"/>
        </w:rPr>
        <w:t xml:space="preserve">den, </w:t>
      </w:r>
      <w:r w:rsidR="002D1AE8">
        <w:rPr>
          <w:rFonts w:ascii="Times New Roman" w:hAnsi="Times New Roman" w:cs="Times New Roman"/>
          <w:color w:val="1A1A1A"/>
          <w:sz w:val="24"/>
          <w:szCs w:val="24"/>
        </w:rPr>
        <w:t>men</w:t>
      </w:r>
      <w:r w:rsidRPr="003D3821">
        <w:rPr>
          <w:rFonts w:ascii="Times New Roman" w:hAnsi="Times New Roman" w:cs="Times New Roman"/>
          <w:color w:val="1A1A1A"/>
          <w:sz w:val="24"/>
          <w:szCs w:val="24"/>
        </w:rPr>
        <w:t xml:space="preserve"> a</w:t>
      </w:r>
      <w:r w:rsidR="003122B9">
        <w:rPr>
          <w:rFonts w:ascii="Times New Roman" w:hAnsi="Times New Roman" w:cs="Times New Roman"/>
          <w:color w:val="1A1A1A"/>
          <w:sz w:val="24"/>
          <w:szCs w:val="24"/>
        </w:rPr>
        <w:t xml:space="preserve">ged 30 </w:t>
      </w:r>
      <w:proofErr w:type="gramStart"/>
      <w:r w:rsidR="003122B9">
        <w:rPr>
          <w:rFonts w:ascii="Times New Roman" w:hAnsi="Times New Roman" w:cs="Times New Roman"/>
          <w:color w:val="1A1A1A"/>
          <w:sz w:val="24"/>
          <w:szCs w:val="24"/>
        </w:rPr>
        <w:t>today</w:t>
      </w:r>
      <w:proofErr w:type="gramEnd"/>
      <w:r w:rsidR="003122B9">
        <w:rPr>
          <w:rFonts w:ascii="Times New Roman" w:hAnsi="Times New Roman" w:cs="Times New Roman"/>
          <w:color w:val="1A1A1A"/>
          <w:sz w:val="24"/>
          <w:szCs w:val="24"/>
        </w:rPr>
        <w:t xml:space="preserve"> </w:t>
      </w:r>
      <w:r w:rsidR="002D1AE8">
        <w:rPr>
          <w:rFonts w:ascii="Times New Roman" w:hAnsi="Times New Roman" w:cs="Times New Roman"/>
          <w:color w:val="1A1A1A"/>
          <w:sz w:val="24"/>
          <w:szCs w:val="24"/>
        </w:rPr>
        <w:t xml:space="preserve">experience </w:t>
      </w:r>
      <w:r w:rsidR="003122B9">
        <w:rPr>
          <w:rFonts w:ascii="Times New Roman" w:hAnsi="Times New Roman" w:cs="Times New Roman"/>
          <w:color w:val="1A1A1A"/>
          <w:sz w:val="24"/>
          <w:szCs w:val="24"/>
        </w:rPr>
        <w:t xml:space="preserve">less than 5 </w:t>
      </w:r>
      <w:r w:rsidR="002D1AE8">
        <w:rPr>
          <w:rFonts w:ascii="Times New Roman" w:hAnsi="Times New Roman" w:cs="Times New Roman"/>
          <w:color w:val="1A1A1A"/>
          <w:sz w:val="24"/>
          <w:szCs w:val="24"/>
        </w:rPr>
        <w:t>additional male deaths per</w:t>
      </w:r>
      <w:r w:rsidR="003122B9">
        <w:rPr>
          <w:rFonts w:ascii="Times New Roman" w:hAnsi="Times New Roman" w:cs="Times New Roman"/>
          <w:color w:val="1A1A1A"/>
          <w:sz w:val="24"/>
          <w:szCs w:val="24"/>
        </w:rPr>
        <w:t xml:space="preserve"> 1000</w:t>
      </w:r>
      <w:r w:rsidRPr="003D3821">
        <w:rPr>
          <w:rFonts w:ascii="Times New Roman" w:hAnsi="Times New Roman" w:cs="Times New Roman"/>
          <w:color w:val="1A1A1A"/>
          <w:sz w:val="24"/>
          <w:szCs w:val="24"/>
        </w:rPr>
        <w:t xml:space="preserve"> </w:t>
      </w:r>
      <w:r w:rsidR="002D1AE8">
        <w:rPr>
          <w:rFonts w:ascii="Times New Roman" w:hAnsi="Times New Roman" w:cs="Times New Roman"/>
          <w:color w:val="1A1A1A"/>
          <w:sz w:val="24"/>
          <w:szCs w:val="24"/>
        </w:rPr>
        <w:t>(30 year old) female deaths</w:t>
      </w:r>
      <w:r w:rsidRPr="003D3821">
        <w:rPr>
          <w:rFonts w:ascii="Times New Roman" w:hAnsi="Times New Roman" w:cs="Times New Roman"/>
          <w:color w:val="1A1A1A"/>
          <w:sz w:val="24"/>
          <w:szCs w:val="24"/>
        </w:rPr>
        <w:t>. This was not the case for their fathers or grandfathers.</w:t>
      </w:r>
      <w:r w:rsidRPr="003D3821">
        <w:rPr>
          <w:rFonts w:ascii="Arial" w:hAnsi="Arial" w:cs="Arial"/>
          <w:color w:val="1A1A1A"/>
          <w:sz w:val="24"/>
          <w:szCs w:val="24"/>
        </w:rPr>
        <w:t xml:space="preserve"> </w:t>
      </w:r>
      <w:r w:rsidRPr="003D3821">
        <w:rPr>
          <w:rFonts w:ascii="Arial" w:hAnsi="Arial" w:cs="Arial"/>
          <w:color w:val="1A1A1A"/>
          <w:sz w:val="24"/>
          <w:szCs w:val="24"/>
        </w:rPr>
        <w:br/>
      </w:r>
      <w:r w:rsidR="00235145" w:rsidRPr="007B6906">
        <w:rPr>
          <w:rFonts w:ascii="Times New Roman" w:hAnsi="Times New Roman"/>
          <w:sz w:val="24"/>
          <w:szCs w:val="24"/>
        </w:rPr>
        <w:t xml:space="preserve">Another increase in excess male mortality that appears may be a Vietnam </w:t>
      </w:r>
      <w:proofErr w:type="gramStart"/>
      <w:r w:rsidR="00235145" w:rsidRPr="007B6906">
        <w:rPr>
          <w:rFonts w:ascii="Times New Roman" w:hAnsi="Times New Roman"/>
          <w:sz w:val="24"/>
          <w:szCs w:val="24"/>
        </w:rPr>
        <w:t>war</w:t>
      </w:r>
      <w:proofErr w:type="gramEnd"/>
      <w:r w:rsidR="00235145" w:rsidRPr="007B6906">
        <w:rPr>
          <w:rFonts w:ascii="Times New Roman" w:hAnsi="Times New Roman"/>
          <w:sz w:val="24"/>
          <w:szCs w:val="24"/>
        </w:rPr>
        <w:t xml:space="preserve"> ‘plume,</w:t>
      </w:r>
      <w:r w:rsidR="00235145" w:rsidRPr="007B6906">
        <w:rPr>
          <w:rFonts w:ascii="Times New Roman" w:hAnsi="Times New Roman"/>
          <w:sz w:val="24"/>
          <w:szCs w:val="24"/>
          <w:lang w:val="fr-FR"/>
        </w:rPr>
        <w:t xml:space="preserve">’ </w:t>
      </w:r>
      <w:proofErr w:type="spellStart"/>
      <w:r w:rsidR="00235145" w:rsidRPr="007B6906">
        <w:rPr>
          <w:rFonts w:ascii="Times New Roman" w:hAnsi="Times New Roman"/>
          <w:sz w:val="24"/>
          <w:szCs w:val="24"/>
        </w:rPr>
        <w:t>i.e</w:t>
      </w:r>
      <w:proofErr w:type="spellEnd"/>
      <w:r w:rsidR="00235145" w:rsidRPr="007B6906">
        <w:rPr>
          <w:rFonts w:ascii="Times New Roman" w:hAnsi="Times New Roman"/>
          <w:sz w:val="24"/>
          <w:szCs w:val="24"/>
        </w:rPr>
        <w:t xml:space="preserve"> the tria</w:t>
      </w:r>
      <w:r w:rsidR="00235145" w:rsidRPr="007B6906">
        <w:rPr>
          <w:rFonts w:ascii="Times New Roman" w:hAnsi="Times New Roman"/>
          <w:sz w:val="24"/>
          <w:szCs w:val="24"/>
        </w:rPr>
        <w:t>n</w:t>
      </w:r>
      <w:r w:rsidR="00235145" w:rsidRPr="007B6906">
        <w:rPr>
          <w:rFonts w:ascii="Times New Roman" w:hAnsi="Times New Roman"/>
          <w:sz w:val="24"/>
          <w:szCs w:val="24"/>
        </w:rPr>
        <w:t xml:space="preserve">gle of excess male mortality for men between 1963 and 1998. This could have been due to excess deaths among men because of the Vietnam </w:t>
      </w:r>
      <w:proofErr w:type="gramStart"/>
      <w:r w:rsidR="00235145" w:rsidRPr="007B6906">
        <w:rPr>
          <w:rFonts w:ascii="Times New Roman" w:hAnsi="Times New Roman"/>
          <w:sz w:val="24"/>
          <w:szCs w:val="24"/>
        </w:rPr>
        <w:t>war</w:t>
      </w:r>
      <w:proofErr w:type="gramEnd"/>
      <w:r w:rsidR="00235145" w:rsidRPr="007B6906">
        <w:rPr>
          <w:rFonts w:ascii="Times New Roman" w:hAnsi="Times New Roman"/>
          <w:sz w:val="24"/>
          <w:szCs w:val="24"/>
        </w:rPr>
        <w:t>, and persisting effects to the health and mental health of men affected by the war. </w:t>
      </w:r>
    </w:p>
    <w:p w14:paraId="2B4C95AB" w14:textId="12ADACE2"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This excess in male mortality could also have been affected by the incidence of AIDS deaths</w:t>
      </w:r>
      <w:r w:rsidR="009524D0">
        <w:rPr>
          <w:rFonts w:ascii="Times New Roman" w:hAnsi="Times New Roman"/>
          <w:sz w:val="24"/>
          <w:szCs w:val="24"/>
        </w:rPr>
        <w:t>, which were</w:t>
      </w:r>
      <w:r w:rsidRPr="007B6906">
        <w:rPr>
          <w:rFonts w:ascii="Times New Roman" w:hAnsi="Times New Roman"/>
          <w:sz w:val="24"/>
          <w:szCs w:val="24"/>
        </w:rPr>
        <w:t xml:space="preserve"> far higher for men than women and higher for men </w:t>
      </w:r>
      <w:r w:rsidR="009524D0" w:rsidRPr="007B6906">
        <w:rPr>
          <w:rFonts w:ascii="Times New Roman" w:hAnsi="Times New Roman"/>
          <w:sz w:val="24"/>
          <w:szCs w:val="24"/>
        </w:rPr>
        <w:t>age</w:t>
      </w:r>
      <w:r w:rsidR="009524D0">
        <w:rPr>
          <w:rFonts w:ascii="Times New Roman" w:hAnsi="Times New Roman"/>
          <w:sz w:val="24"/>
          <w:szCs w:val="24"/>
        </w:rPr>
        <w:t>d</w:t>
      </w:r>
      <w:r w:rsidR="009524D0" w:rsidRPr="007B6906">
        <w:rPr>
          <w:rFonts w:ascii="Times New Roman" w:hAnsi="Times New Roman"/>
          <w:sz w:val="24"/>
          <w:szCs w:val="24"/>
        </w:rPr>
        <w:t xml:space="preserve"> </w:t>
      </w:r>
      <w:r w:rsidRPr="007B6906">
        <w:rPr>
          <w:rFonts w:ascii="Times New Roman" w:hAnsi="Times New Roman"/>
          <w:sz w:val="24"/>
          <w:szCs w:val="24"/>
        </w:rPr>
        <w:t xml:space="preserve">30-39 than for other age groups. AIDS emerged as a major cause of death in the population around 1985 and the incidence of AIDS deaths peaked between 1993-1995 before decreasing rapidly </w:t>
      </w:r>
      <w:r w:rsidR="00920B1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"ISBN" : "9781493532148", "abstract" : "Health, United States, 2010 is the 34th report on the health status of the Nation and is submitted by the Secretary of the Department of Health and Human Services to the President and the Congress of the United States in compliance with Section 308 of the Public Health Service Act. This report was compiled by the Centers for Disease Control and Prevention's (CDC) National Center for Health Statistics (NCHS). The National Committee on Vital and Health Statistics served in a review capacity.", "author" : [ { "dropping-particle" : "", "family" : "Health", "given" : "U S Dept Health Human Services", "non-dropping-particle" : "", "parse-names" : false, "suffix" : "" } ], "id" : "ITEM-1", "issued" : { "date-parts" : [ [ "2013", "0" ] ] }, "page" : "566", "publisher" : "Centers for Disease Control and Prevention", "title" : "No Title", "type" : "book" }, "uris" : [ "http://www.mendeley.com/documents/?uuid=c1977d42-6f91-4f35-ad90-3dff5fbb7b55" ] }, { "id" : "ITEM-2", "itemData" : { "abstract" : "The acquired immunodeficiency syndrome (AIDS) epidemic has had a substantial impact on the health and economy of many nations. Since the first AIDS cases were reported in the United States in June 1981, the number of cases and deaths among persons with AIDS ... \n", "author" : [ { "dropping-particle" : "", "family" : "CDC", "given" : "for Disease Control and Prevention", "non-dropping-particle" : "", "parse-names" : false, "suffix" : "" } ], "container-title" : "MMWR Morbidity and \u2026", "id" : "ITEM-2", "issued" : { "date-parts" : [ [ "2001", "0" ] ] }, "title" : "HIV and AIDS--United States, 1981-2000. - PubMed - NCBI", "type" : "article-journal" }, "uris" : [ "http://www.mendeley.com/documents/?uuid=ac52f2c0-e2a8-45ec-9414-02515d840176" ] } ], "mendeley" : { "previouslyFormattedCitation" : "(25,26)"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3122B9" w:rsidRPr="003122B9">
        <w:rPr>
          <w:rFonts w:ascii="Times New Roman" w:hAnsi="Times New Roman"/>
          <w:noProof/>
          <w:sz w:val="24"/>
          <w:szCs w:val="24"/>
        </w:rPr>
        <w:t>(25,26)</w:t>
      </w:r>
      <w:r w:rsidR="00920B15" w:rsidRPr="007B6906">
        <w:rPr>
          <w:rFonts w:ascii="Times New Roman" w:hAnsi="Times New Roman"/>
          <w:sz w:val="24"/>
          <w:szCs w:val="24"/>
        </w:rPr>
        <w:fldChar w:fldCharType="end"/>
      </w:r>
      <w:r w:rsidR="00920B15" w:rsidRPr="007B6906">
        <w:rPr>
          <w:rFonts w:ascii="Times New Roman" w:hAnsi="Times New Roman"/>
          <w:sz w:val="24"/>
          <w:szCs w:val="24"/>
        </w:rPr>
        <w:t xml:space="preserve"> </w:t>
      </w:r>
      <w:r w:rsidRPr="007B6906">
        <w:rPr>
          <w:rFonts w:ascii="Times New Roman" w:hAnsi="Times New Roman"/>
          <w:sz w:val="24"/>
          <w:szCs w:val="24"/>
        </w:rPr>
        <w:t>when therapy became avail</w:t>
      </w:r>
      <w:r w:rsidRPr="007B6906">
        <w:rPr>
          <w:rFonts w:ascii="Times New Roman" w:hAnsi="Times New Roman"/>
          <w:sz w:val="24"/>
          <w:szCs w:val="24"/>
        </w:rPr>
        <w:t>a</w:t>
      </w:r>
      <w:r w:rsidRPr="007B6906">
        <w:rPr>
          <w:rFonts w:ascii="Times New Roman" w:hAnsi="Times New Roman"/>
          <w:sz w:val="24"/>
          <w:szCs w:val="24"/>
        </w:rPr>
        <w:t>ble around 1995</w:t>
      </w:r>
      <w:r w:rsidR="00920B15" w:rsidRPr="007B6906">
        <w:rPr>
          <w:rFonts w:ascii="Times New Roman" w:hAnsi="Times New Roman"/>
          <w:sz w:val="24"/>
          <w:szCs w:val="24"/>
        </w:rPr>
        <w:t xml:space="preserve"> </w:t>
      </w:r>
      <w:r w:rsidR="00920B1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"The acquired immunodeficiency syndrome (AIDS) epidemic has had a substantial impact on the health and economy of many nations. Since the first AIDS cases were reported in the United States in June 1981, the number of cases and deaths among persons with AIDS ... \n", "author" : [ { "dropping-particle" : "", "family" : "CDC", "given" : "for Disease Control and Prevention", "non-dropping-particle" : "", "parse-names" : false, "suffix" : "" } ], "container-title" : "MMWR Morbidity and \u2026", "id" : "ITEM-1", "issued" : { "date-parts" : [ [ "2001", "0" ] ] }, "title" : "HIV and AIDS--United States, 1981-2000. - PubMed - NCBI", "type" : "article-journal" }, "uris" : [ "http://www.mendeley.com/documents/?uuid=ac52f2c0-e2a8-45ec-9414-02515d840176" ] } ], "mendeley" : { "previouslyFormattedCitation" : "(26)"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3122B9" w:rsidRPr="003122B9">
        <w:rPr>
          <w:rFonts w:ascii="Times New Roman" w:hAnsi="Times New Roman"/>
          <w:noProof/>
          <w:sz w:val="24"/>
          <w:szCs w:val="24"/>
        </w:rPr>
        <w:t>(26)</w:t>
      </w:r>
      <w:r w:rsidR="00920B15" w:rsidRPr="007B6906">
        <w:rPr>
          <w:rFonts w:ascii="Times New Roman" w:hAnsi="Times New Roman"/>
          <w:sz w:val="24"/>
          <w:szCs w:val="24"/>
        </w:rPr>
        <w:fldChar w:fldCharType="end"/>
      </w:r>
      <w:r w:rsidRPr="007B6906">
        <w:rPr>
          <w:rFonts w:ascii="Times New Roman" w:hAnsi="Times New Roman"/>
          <w:sz w:val="24"/>
          <w:szCs w:val="24"/>
        </w:rPr>
        <w:t>.</w:t>
      </w:r>
    </w:p>
    <w:p w14:paraId="3416866E" w14:textId="3405CE96"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Since the age band affected in the plume is most apparent for 30 to 45 year olds, there is support for both of these hypotheses, and similarly to previous findings </w:t>
      </w:r>
      <w:r w:rsidR="00920B1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"Jonathan", "non-dropping-particle" : "", "parse-names" : false, "suffix" : "" }, { "dropping-particle" : "", "family" : "Vanderbloemen", "given" : "Laura", "non-dropping-particle" : "", "parse-names" : false, "suffix" : "" }, { "dropping-particle" : "", "family" : "Dorling", "given" : "Danny", "non-dropping-particle" : "", "parse-names" : false, "suffix" : "" } ], "container-title" : "International Journal of Epidemiology", "id" : "ITEM-1", "issue" : "4", "issued" : { "date-parts" : [ [ "2013", "0" ] ] }, "page" : "1164-1176", "publisher-place" : "Department of Urban Studies, University of Glasgow, Glasgow, UK, Department of Health Science, University of York, York, UK and School of Geography and the Environment, University of Oxford, Oxford, UK.", "title" : "Visualizing Europe's demographic scars with coplots and contour plots.", "type" : "article-journal", "volume" : "42" }, "uris" : [ "http://www.mendeley.com/documents/?uuid=61500231-ece6-425f-95f8-7426c19caa2f" ] } ], "mendeley" : { "previouslyFormattedCitation" : "(10)"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920B15" w:rsidRPr="007B6906">
        <w:rPr>
          <w:rFonts w:ascii="Times New Roman" w:hAnsi="Times New Roman"/>
          <w:noProof/>
          <w:sz w:val="24"/>
          <w:szCs w:val="24"/>
        </w:rPr>
        <w:t>(10)</w:t>
      </w:r>
      <w:r w:rsidR="00920B15" w:rsidRPr="007B6906">
        <w:rPr>
          <w:rFonts w:ascii="Times New Roman" w:hAnsi="Times New Roman"/>
          <w:sz w:val="24"/>
          <w:szCs w:val="24"/>
        </w:rPr>
        <w:fldChar w:fldCharType="end"/>
      </w:r>
      <w:r w:rsidRPr="007B6906">
        <w:rPr>
          <w:rFonts w:ascii="Times New Roman" w:hAnsi="Times New Roman"/>
          <w:sz w:val="24"/>
          <w:szCs w:val="24"/>
        </w:rPr>
        <w:t xml:space="preserve"> perhaps a particularly difficult time in history for men is </w:t>
      </w:r>
      <w:proofErr w:type="spellStart"/>
      <w:r w:rsidRPr="007B6906">
        <w:rPr>
          <w:rFonts w:ascii="Times New Roman" w:hAnsi="Times New Roman"/>
          <w:sz w:val="24"/>
          <w:szCs w:val="24"/>
        </w:rPr>
        <w:t>characterised</w:t>
      </w:r>
      <w:proofErr w:type="spellEnd"/>
      <w:r w:rsidRPr="007B6906">
        <w:rPr>
          <w:rFonts w:ascii="Times New Roman" w:hAnsi="Times New Roman"/>
          <w:sz w:val="24"/>
          <w:szCs w:val="24"/>
        </w:rPr>
        <w:t xml:space="preserve"> by not just one major threat to health, but by multiple threats. Between 1963 and 1998, men in the USA faced both the Vietnam War and the Gulf War, the emergence of HIV/AIDS and multiple economic recessions which damaged their traditional role as “breadwinner.” (</w:t>
      </w:r>
      <w:proofErr w:type="gramStart"/>
      <w:r w:rsidRPr="007B6906">
        <w:rPr>
          <w:rFonts w:ascii="Times New Roman" w:hAnsi="Times New Roman"/>
          <w:sz w:val="24"/>
          <w:szCs w:val="24"/>
        </w:rPr>
        <w:t>early</w:t>
      </w:r>
      <w:proofErr w:type="gramEnd"/>
      <w:r w:rsidRPr="007B6906">
        <w:rPr>
          <w:rFonts w:ascii="Times New Roman" w:hAnsi="Times New Roman"/>
          <w:sz w:val="24"/>
          <w:szCs w:val="24"/>
        </w:rPr>
        <w:t xml:space="preserve"> 1970s, 1980s and early 1990s recessions).</w:t>
      </w:r>
      <w:r w:rsidR="00B11E3F">
        <w:rPr>
          <w:rFonts w:ascii="Times New Roman" w:hAnsi="Times New Roman"/>
          <w:sz w:val="24"/>
          <w:szCs w:val="24"/>
        </w:rPr>
        <w:t xml:space="preserve"> Most recently the USA has seen its young men disproportionately influenced by the Iraq and Afghanistan wars, and the economic crash of 2008.</w:t>
      </w:r>
    </w:p>
    <w:p w14:paraId="5F300479" w14:textId="044C43DA" w:rsidR="00CB1907" w:rsidRPr="008C4134" w:rsidRDefault="00235145">
      <w:pPr>
        <w:pStyle w:val="PardfautA"/>
        <w:spacing w:line="480" w:lineRule="auto"/>
        <w:rPr>
          <w:rFonts w:ascii="Times New Roman" w:eastAsia="Times New Roman" w:hAnsi="Times New Roman" w:cs="Times New Roman"/>
          <w:color w:val="auto"/>
          <w:sz w:val="24"/>
          <w:szCs w:val="24"/>
        </w:rPr>
      </w:pPr>
      <w:r w:rsidRPr="007B6906">
        <w:rPr>
          <w:rFonts w:ascii="Times New Roman" w:hAnsi="Times New Roman"/>
          <w:sz w:val="24"/>
          <w:szCs w:val="24"/>
        </w:rPr>
        <w:lastRenderedPageBreak/>
        <w:t xml:space="preserve">Beginning around the end of the 1940s, a mortality difference for boys and young men (15-25 years old) appears, intensifies and persists across the period of available data (2010). A possibility is that this increased difference in the USA among 15-25 year olds is due to road traffic accidents, as car ownership became widespread and historically men were driving far more than women. However, the </w:t>
      </w:r>
      <w:r w:rsidRPr="008C4134">
        <w:rPr>
          <w:rFonts w:ascii="Times New Roman" w:hAnsi="Times New Roman"/>
          <w:color w:val="auto"/>
          <w:sz w:val="24"/>
          <w:szCs w:val="24"/>
        </w:rPr>
        <w:t>male/female ratio of road traffic deaths in the 15-24 year old age group from motor vehicle a</w:t>
      </w:r>
      <w:r w:rsidRPr="008C4134">
        <w:rPr>
          <w:rFonts w:ascii="Times New Roman" w:hAnsi="Times New Roman"/>
          <w:color w:val="auto"/>
          <w:sz w:val="24"/>
          <w:szCs w:val="24"/>
        </w:rPr>
        <w:t>c</w:t>
      </w:r>
      <w:r w:rsidRPr="008C4134">
        <w:rPr>
          <w:rFonts w:ascii="Times New Roman" w:hAnsi="Times New Roman"/>
          <w:color w:val="auto"/>
          <w:sz w:val="24"/>
          <w:szCs w:val="24"/>
        </w:rPr>
        <w:t xml:space="preserve">cidents decreased steadily from 4.5 in 1950 to 2.5 in 2007 </w:t>
      </w:r>
      <w:r w:rsidR="00920B15" w:rsidRPr="008C4134">
        <w:rPr>
          <w:rFonts w:ascii="Times New Roman" w:hAnsi="Times New Roman"/>
          <w:color w:val="auto"/>
          <w:sz w:val="24"/>
          <w:szCs w:val="24"/>
        </w:rPr>
        <w:fldChar w:fldCharType="begin" w:fldLock="1"/>
      </w:r>
      <w:r w:rsidR="003122B9">
        <w:rPr>
          <w:rFonts w:ascii="Times New Roman" w:hAnsi="Times New Roman"/>
          <w:color w:val="auto"/>
          <w:sz w:val="24"/>
          <w:szCs w:val="24"/>
        </w:rPr>
        <w:instrText>ADDIN CSL_CITATION { "citationItems" : [ { "id" : "ITEM-1", "itemData" : { "ISBN" : "9781493532148", "abstract" : "Health, United States, 2010 is the 34th report on the health status of the Nation and is submitted by the Secretary of the Department of Health and Human Services to the President and the Congress of the United States in compliance with Section 308 of the Public Health Service Act. This report was compiled by the Centers for Disease Control and Prevention's (CDC) National Center for Health Statistics (NCHS). The National Committee on Vital and Health Statistics served in a review capacity.", "author" : [ { "dropping-particle" : "", "family" : "Health", "given" : "U S Dept Health Human Services", "non-dropping-particle" : "", "parse-names" : false, "suffix" : "" } ], "id" : "ITEM-1", "issued" : { "date-parts" : [ [ "2013", "0" ] ] }, "page" : "566", "publisher" : "Centers for Disease Control and Prevention", "title" : "No Title", "type" : "book" }, "uris" : [ "http://www.mendeley.com/documents/?uuid=c1977d42-6f91-4f35-ad90-3dff5fbb7b55" ] } ], "mendeley" : { "previouslyFormattedCitation" : "(25)" }, "properties" : { "noteIndex" : 0 }, "schema" : "https://github.com/citation-style-language/schema/raw/master/csl-citation.json" }</w:instrText>
      </w:r>
      <w:r w:rsidR="00920B15" w:rsidRPr="008C4134">
        <w:rPr>
          <w:rFonts w:ascii="Times New Roman" w:hAnsi="Times New Roman"/>
          <w:color w:val="auto"/>
          <w:sz w:val="24"/>
          <w:szCs w:val="24"/>
        </w:rPr>
        <w:fldChar w:fldCharType="separate"/>
      </w:r>
      <w:r w:rsidR="003122B9" w:rsidRPr="003122B9">
        <w:rPr>
          <w:rFonts w:ascii="Times New Roman" w:hAnsi="Times New Roman"/>
          <w:noProof/>
          <w:color w:val="auto"/>
          <w:sz w:val="24"/>
          <w:szCs w:val="24"/>
        </w:rPr>
        <w:t>(25)</w:t>
      </w:r>
      <w:r w:rsidR="00920B15" w:rsidRPr="008C4134">
        <w:rPr>
          <w:rFonts w:ascii="Times New Roman" w:hAnsi="Times New Roman"/>
          <w:color w:val="auto"/>
          <w:sz w:val="24"/>
          <w:szCs w:val="24"/>
        </w:rPr>
        <w:fldChar w:fldCharType="end"/>
      </w:r>
      <w:r w:rsidRPr="008C4134">
        <w:rPr>
          <w:rFonts w:ascii="Times New Roman" w:hAnsi="Times New Roman"/>
          <w:color w:val="auto"/>
          <w:sz w:val="24"/>
          <w:szCs w:val="24"/>
        </w:rPr>
        <w:t>. Therefore this does not explain the increasing excess male mortality among 15-24 year olds over this period.</w:t>
      </w:r>
      <w:r w:rsidR="00B11E3F" w:rsidRPr="008C4134">
        <w:rPr>
          <w:rFonts w:ascii="Times New Roman" w:hAnsi="Times New Roman"/>
          <w:color w:val="auto"/>
          <w:sz w:val="24"/>
          <w:szCs w:val="24"/>
        </w:rPr>
        <w:t xml:space="preserve"> A counter explanation is that childbirth became safer and safer for young women, and also less common for women as they had first children later and later.</w:t>
      </w:r>
    </w:p>
    <w:p w14:paraId="50287FFB"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Excess mortality for men was trimmed dramatically around 1995, perhaps indicating better times for men, or worse times for women, or both simultaneously. </w:t>
      </w:r>
    </w:p>
    <w:p w14:paraId="3CC29AD9" w14:textId="77777777" w:rsidR="00CB1907" w:rsidRPr="007B6906" w:rsidRDefault="00235145">
      <w:pPr>
        <w:pStyle w:val="PardfautA"/>
        <w:spacing w:line="480" w:lineRule="auto"/>
        <w:jc w:val="center"/>
        <w:rPr>
          <w:rFonts w:ascii="Times New Roman" w:eastAsia="Times New Roman" w:hAnsi="Times New Roman" w:cs="Times New Roman"/>
          <w:sz w:val="24"/>
          <w:szCs w:val="24"/>
        </w:rPr>
      </w:pPr>
      <w:r w:rsidRPr="007B6906">
        <w:rPr>
          <w:rFonts w:ascii="Times New Roman" w:hAnsi="Times New Roman"/>
          <w:sz w:val="24"/>
          <w:szCs w:val="24"/>
        </w:rPr>
        <w:t>[Figure 2 about here]</w:t>
      </w:r>
    </w:p>
    <w:p w14:paraId="10BB486F" w14:textId="77777777" w:rsidR="00CB1907" w:rsidRPr="007B6906" w:rsidRDefault="00235145">
      <w:pPr>
        <w:pStyle w:val="PardfautA"/>
        <w:spacing w:line="480" w:lineRule="auto"/>
        <w:rPr>
          <w:rFonts w:ascii="Times New Roman" w:eastAsia="Times New Roman Bold" w:hAnsi="Times New Roman" w:cs="Times New Roman"/>
          <w:sz w:val="24"/>
          <w:szCs w:val="24"/>
        </w:rPr>
      </w:pPr>
      <w:r w:rsidRPr="007B6906">
        <w:rPr>
          <w:rFonts w:ascii="Times New Roman" w:hAnsi="Times New Roman" w:cs="Times New Roman"/>
          <w:sz w:val="24"/>
          <w:szCs w:val="24"/>
        </w:rPr>
        <w:t>The ‘Bathtub curves’ shown in Figure 2 illustrate how two vertical slices from the contour maps can be displayed to show the ratio of male to female mortality by age. These can be taken at any of the years from the period of available data (1933 to 2010). For illustration, Figure 2 displays two years: 1933 and 2010. From these two cross sections, it is clear that the male / female mortality r</w:t>
      </w:r>
      <w:r w:rsidRPr="007B6906">
        <w:rPr>
          <w:rFonts w:ascii="Times New Roman" w:hAnsi="Times New Roman" w:cs="Times New Roman"/>
          <w:sz w:val="24"/>
          <w:szCs w:val="24"/>
        </w:rPr>
        <w:t>a</w:t>
      </w:r>
      <w:r w:rsidRPr="007B6906">
        <w:rPr>
          <w:rFonts w:ascii="Times New Roman" w:hAnsi="Times New Roman" w:cs="Times New Roman"/>
          <w:sz w:val="24"/>
          <w:szCs w:val="24"/>
        </w:rPr>
        <w:t>tio is different in 1933 compared to 2010. At most age groups the ratio is fairly stable, but for younger men and women, from 15 to 25 years of age, there is a large ‘hump’ of excess male morta</w:t>
      </w:r>
      <w:r w:rsidRPr="007B6906">
        <w:rPr>
          <w:rFonts w:ascii="Times New Roman" w:hAnsi="Times New Roman" w:cs="Times New Roman"/>
          <w:sz w:val="24"/>
          <w:szCs w:val="24"/>
        </w:rPr>
        <w:t>l</w:t>
      </w:r>
      <w:r w:rsidRPr="007B6906">
        <w:rPr>
          <w:rFonts w:ascii="Times New Roman" w:hAnsi="Times New Roman" w:cs="Times New Roman"/>
          <w:sz w:val="24"/>
          <w:szCs w:val="24"/>
        </w:rPr>
        <w:t xml:space="preserve">ity compared to female mortality visible in 2010. This ‘hump’ is not apparent in the curve for 1933. </w:t>
      </w:r>
    </w:p>
    <w:p w14:paraId="7BD67661" w14:textId="77777777" w:rsidR="00CB1907" w:rsidRPr="007B6906" w:rsidRDefault="00235145">
      <w:pPr>
        <w:pStyle w:val="PardfautA"/>
        <w:spacing w:line="480" w:lineRule="auto"/>
        <w:jc w:val="center"/>
        <w:rPr>
          <w:rFonts w:ascii="Times New Roman" w:eastAsia="Times New Roman" w:hAnsi="Times New Roman" w:cs="Times New Roman"/>
          <w:sz w:val="24"/>
          <w:szCs w:val="24"/>
        </w:rPr>
      </w:pPr>
      <w:r w:rsidRPr="007B6906">
        <w:rPr>
          <w:rFonts w:ascii="Times New Roman" w:hAnsi="Times New Roman"/>
          <w:sz w:val="24"/>
          <w:szCs w:val="24"/>
        </w:rPr>
        <w:t>[Figure 3 about here]</w:t>
      </w:r>
    </w:p>
    <w:p w14:paraId="6D885FF2" w14:textId="2ACDB0EA" w:rsidR="00CB1907" w:rsidRPr="007B6906" w:rsidRDefault="00235145">
      <w:pPr>
        <w:pStyle w:val="PardfautA"/>
        <w:spacing w:line="480" w:lineRule="auto"/>
        <w:rPr>
          <w:rFonts w:ascii="Times New Roman" w:eastAsia="Times New Roman" w:hAnsi="Times New Roman" w:cs="Times New Roman"/>
          <w:color w:val="659C34"/>
          <w:sz w:val="24"/>
          <w:szCs w:val="24"/>
        </w:rPr>
      </w:pPr>
      <w:r w:rsidRPr="007B6906">
        <w:rPr>
          <w:rFonts w:ascii="Times New Roman" w:hAnsi="Times New Roman" w:cs="Times New Roman"/>
          <w:sz w:val="24"/>
          <w:szCs w:val="24"/>
        </w:rPr>
        <w:t xml:space="preserve">The excess contour plots in Figure 3 show how the USA compares to other rich developed nations including Canada, </w:t>
      </w:r>
      <w:r w:rsidR="00B80F68">
        <w:rPr>
          <w:rFonts w:ascii="Times New Roman" w:hAnsi="Times New Roman" w:cs="Times New Roman"/>
          <w:sz w:val="24"/>
          <w:szCs w:val="24"/>
        </w:rPr>
        <w:t>England and Wales, the Netherlands</w:t>
      </w:r>
      <w:r w:rsidRPr="007B6906">
        <w:rPr>
          <w:rFonts w:ascii="Times New Roman" w:hAnsi="Times New Roman" w:cs="Times New Roman"/>
          <w:sz w:val="24"/>
          <w:szCs w:val="24"/>
        </w:rPr>
        <w:t>, France,</w:t>
      </w:r>
      <w:r w:rsidR="00B80F68">
        <w:rPr>
          <w:rFonts w:ascii="Times New Roman" w:hAnsi="Times New Roman" w:cs="Times New Roman"/>
          <w:sz w:val="24"/>
          <w:szCs w:val="24"/>
        </w:rPr>
        <w:t xml:space="preserve"> Sweden,</w:t>
      </w:r>
      <w:r w:rsidRPr="007B6906">
        <w:rPr>
          <w:rFonts w:ascii="Times New Roman" w:hAnsi="Times New Roman" w:cs="Times New Roman"/>
          <w:sz w:val="24"/>
          <w:szCs w:val="24"/>
        </w:rPr>
        <w:t xml:space="preserve"> Japan and </w:t>
      </w:r>
      <w:r w:rsidR="00B80F68">
        <w:rPr>
          <w:rFonts w:ascii="Times New Roman" w:hAnsi="Times New Roman" w:cs="Times New Roman"/>
          <w:sz w:val="24"/>
          <w:szCs w:val="24"/>
        </w:rPr>
        <w:t>Switzerland</w:t>
      </w:r>
      <w:r w:rsidRPr="007B6906">
        <w:rPr>
          <w:rFonts w:ascii="Times New Roman" w:hAnsi="Times New Roman" w:cs="Times New Roman"/>
          <w:sz w:val="24"/>
          <w:szCs w:val="24"/>
        </w:rPr>
        <w:t xml:space="preserve">. </w:t>
      </w:r>
      <w:r w:rsidRPr="007B6906">
        <w:rPr>
          <w:rFonts w:ascii="Times New Roman" w:hAnsi="Times New Roman"/>
          <w:sz w:val="24"/>
          <w:szCs w:val="24"/>
        </w:rPr>
        <w:t>Looking at a comparable contour plot for Canada, there is support for these ideas. Canadian men would have been similarly affected by AIDS deaths and therapy</w:t>
      </w:r>
      <w:r w:rsidR="00B11E3F">
        <w:rPr>
          <w:rFonts w:ascii="Times New Roman" w:hAnsi="Times New Roman"/>
          <w:sz w:val="24"/>
          <w:szCs w:val="24"/>
        </w:rPr>
        <w:t>, and by economic recession</w:t>
      </w:r>
      <w:r w:rsidRPr="007B6906">
        <w:rPr>
          <w:rFonts w:ascii="Times New Roman" w:hAnsi="Times New Roman"/>
          <w:sz w:val="24"/>
          <w:szCs w:val="24"/>
        </w:rPr>
        <w:t xml:space="preserve"> but not as much by the wars. </w:t>
      </w:r>
    </w:p>
    <w:p w14:paraId="23D5B8BB" w14:textId="209653E9"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lastRenderedPageBreak/>
        <w:t>While excess male mortality in the USA drops off for most men after 1998, the excess male morta</w:t>
      </w:r>
      <w:r w:rsidRPr="007B6906">
        <w:rPr>
          <w:rFonts w:ascii="Times New Roman" w:hAnsi="Times New Roman"/>
          <w:sz w:val="24"/>
          <w:szCs w:val="24"/>
        </w:rPr>
        <w:t>l</w:t>
      </w:r>
      <w:r w:rsidRPr="007B6906">
        <w:rPr>
          <w:rFonts w:ascii="Times New Roman" w:hAnsi="Times New Roman"/>
          <w:sz w:val="24"/>
          <w:szCs w:val="24"/>
        </w:rPr>
        <w:t>ity continued for men who were 49 years old in 2005. This is evident by observing the continuation of the darker pink ‘plume' for 49 year olds on the USA contour map.</w:t>
      </w:r>
      <w:r w:rsidRPr="007B6906">
        <w:rPr>
          <w:rFonts w:ascii="Times New Roman" w:hAnsi="Times New Roman"/>
          <w:color w:val="4E8F00"/>
          <w:sz w:val="24"/>
          <w:szCs w:val="24"/>
        </w:rPr>
        <w:t xml:space="preserve"> </w:t>
      </w:r>
      <w:r w:rsidRPr="007B6906">
        <w:rPr>
          <w:rFonts w:ascii="Times New Roman" w:hAnsi="Times New Roman"/>
          <w:sz w:val="24"/>
          <w:szCs w:val="24"/>
        </w:rPr>
        <w:t>These men would have been born in 1956, the year after the US began its involvement in the war (although the main involv</w:t>
      </w:r>
      <w:r w:rsidRPr="007B6906">
        <w:rPr>
          <w:rFonts w:ascii="Times New Roman" w:hAnsi="Times New Roman"/>
          <w:sz w:val="24"/>
          <w:szCs w:val="24"/>
        </w:rPr>
        <w:t>e</w:t>
      </w:r>
      <w:r w:rsidRPr="007B6906">
        <w:rPr>
          <w:rFonts w:ascii="Times New Roman" w:hAnsi="Times New Roman"/>
          <w:sz w:val="24"/>
          <w:szCs w:val="24"/>
        </w:rPr>
        <w:t xml:space="preserve">ment was from 1965 to 1973) </w:t>
      </w:r>
      <w:r w:rsidR="00920B1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"URL" : "http://news.bbc.co.uk/1/shared/spl/hi/asia_pac/05/vietnam_war/html/introduction.stm", "accessed" : { "date-parts" : [ [ "2014", "10", "27" ] ] }, "id" : "ITEM-1", "issued" : { "date-parts" : [ [ "0" ] ] }, "title" : "BBC NEWS", "type" : "webpage" }, "uris" : [ "http://www.mendeley.com/documents/?uuid=ed6f58ac-d328-4961-9922-d1353ca0daa3" ] } ], "mendeley" : { "previouslyFormattedCitation" : "(27)"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3122B9" w:rsidRPr="003122B9">
        <w:rPr>
          <w:rFonts w:ascii="Times New Roman" w:hAnsi="Times New Roman"/>
          <w:noProof/>
          <w:sz w:val="24"/>
          <w:szCs w:val="24"/>
        </w:rPr>
        <w:t>(27)</w:t>
      </w:r>
      <w:r w:rsidR="00920B15" w:rsidRPr="007B6906">
        <w:rPr>
          <w:rFonts w:ascii="Times New Roman" w:hAnsi="Times New Roman"/>
          <w:sz w:val="24"/>
          <w:szCs w:val="24"/>
        </w:rPr>
        <w:fldChar w:fldCharType="end"/>
      </w:r>
      <w:r w:rsidRPr="007B6906">
        <w:rPr>
          <w:rFonts w:ascii="Times New Roman" w:hAnsi="Times New Roman"/>
          <w:sz w:val="24"/>
          <w:szCs w:val="24"/>
        </w:rPr>
        <w:t>.  </w:t>
      </w:r>
    </w:p>
    <w:p w14:paraId="3D447E4B" w14:textId="051ADDF3"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Looking at those men who were 19 (the average of participants in the Vietnam </w:t>
      </w:r>
      <w:proofErr w:type="gramStart"/>
      <w:r w:rsidRPr="007B6906">
        <w:rPr>
          <w:rFonts w:ascii="Times New Roman" w:hAnsi="Times New Roman"/>
          <w:sz w:val="24"/>
          <w:szCs w:val="24"/>
        </w:rPr>
        <w:t>war</w:t>
      </w:r>
      <w:proofErr w:type="gramEnd"/>
      <w:r w:rsidRPr="007B6906">
        <w:rPr>
          <w:rFonts w:ascii="Times New Roman" w:hAnsi="Times New Roman"/>
          <w:sz w:val="24"/>
          <w:szCs w:val="24"/>
        </w:rPr>
        <w:t xml:space="preserve">) in 1965, there is evidence of male excess mortality during the war. Comparing other rich market democracies, the triangular plume is not as evident. If anything, in </w:t>
      </w:r>
      <w:r w:rsidR="003122B9">
        <w:rPr>
          <w:rFonts w:ascii="Times New Roman" w:hAnsi="Times New Roman"/>
          <w:sz w:val="24"/>
          <w:szCs w:val="24"/>
        </w:rPr>
        <w:t>England and Wales</w:t>
      </w:r>
      <w:r w:rsidRPr="007B6906">
        <w:rPr>
          <w:rFonts w:ascii="Times New Roman" w:hAnsi="Times New Roman"/>
          <w:sz w:val="24"/>
          <w:szCs w:val="24"/>
        </w:rPr>
        <w:t xml:space="preserve">, there is a kind of a triangular plume but it occurs later than would be explained by AIDS deaths. It appears after 1990 and doesn’t drop off the way the one in the USA does. The Netherlands contrasts with the USA in that the 15-24 year old age group excess male mortality trend is the reverse of that in the USA: over time the ratio seems to lessen for15-25 year olds from the period from 1950 to 2010. </w:t>
      </w:r>
      <w:r w:rsidRPr="007B6906">
        <w:rPr>
          <w:rFonts w:ascii="Times New Roman" w:eastAsia="Times New Roman" w:hAnsi="Times New Roman" w:cs="Times New Roman"/>
          <w:sz w:val="24"/>
          <w:szCs w:val="24"/>
        </w:rPr>
        <w:br/>
      </w:r>
      <w:r w:rsidRPr="007B6906">
        <w:rPr>
          <w:rFonts w:ascii="Times New Roman" w:hAnsi="Times New Roman"/>
          <w:b/>
          <w:bCs/>
          <w:color w:val="499BC9"/>
          <w:sz w:val="24"/>
          <w:szCs w:val="24"/>
          <w:u w:color="499BC9"/>
        </w:rPr>
        <w:t>Discussion</w:t>
      </w:r>
      <w:r w:rsidRPr="007B6906">
        <w:rPr>
          <w:rFonts w:ascii="Times New Roman" w:hAnsi="Times New Roman"/>
          <w:b/>
          <w:bCs/>
          <w:color w:val="499BC9"/>
          <w:sz w:val="24"/>
          <w:szCs w:val="24"/>
          <w:u w:color="499BC9"/>
        </w:rPr>
        <w:br/>
      </w:r>
      <w:r w:rsidRPr="007B6906">
        <w:rPr>
          <w:rFonts w:ascii="Times New Roman" w:hAnsi="Times New Roman" w:cs="Times New Roman"/>
          <w:sz w:val="24"/>
          <w:szCs w:val="24"/>
        </w:rPr>
        <w:t xml:space="preserve">During </w:t>
      </w:r>
      <w:r w:rsidRPr="007B6906">
        <w:rPr>
          <w:rFonts w:ascii="Times New Roman" w:hAnsi="Times New Roman"/>
          <w:sz w:val="24"/>
          <w:szCs w:val="24"/>
        </w:rPr>
        <w:t xml:space="preserve">the period from 1933 to 2010 differences in male versus female life expectancy emerged, most notably among younger men ages 15-25, but also among older men who were born around 1918 and 1961. There are at least </w:t>
      </w:r>
      <w:r w:rsidR="009524D0">
        <w:rPr>
          <w:rFonts w:ascii="Times New Roman" w:hAnsi="Times New Roman"/>
          <w:sz w:val="24"/>
          <w:szCs w:val="24"/>
        </w:rPr>
        <w:t>five</w:t>
      </w:r>
      <w:r w:rsidR="009524D0" w:rsidRPr="007B6906">
        <w:rPr>
          <w:rFonts w:ascii="Times New Roman" w:hAnsi="Times New Roman"/>
          <w:sz w:val="24"/>
          <w:szCs w:val="24"/>
        </w:rPr>
        <w:t xml:space="preserve"> </w:t>
      </w:r>
      <w:r w:rsidRPr="007B6906">
        <w:rPr>
          <w:rFonts w:ascii="Times New Roman" w:hAnsi="Times New Roman"/>
          <w:sz w:val="24"/>
          <w:szCs w:val="24"/>
        </w:rPr>
        <w:t>possible hypotheses that could explain this excess male mo</w:t>
      </w:r>
      <w:r w:rsidRPr="007B6906">
        <w:rPr>
          <w:rFonts w:ascii="Times New Roman" w:hAnsi="Times New Roman"/>
          <w:sz w:val="24"/>
          <w:szCs w:val="24"/>
        </w:rPr>
        <w:t>r</w:t>
      </w:r>
      <w:r w:rsidRPr="007B6906">
        <w:rPr>
          <w:rFonts w:ascii="Times New Roman" w:hAnsi="Times New Roman"/>
          <w:sz w:val="24"/>
          <w:szCs w:val="24"/>
        </w:rPr>
        <w:t>tality</w:t>
      </w:r>
      <w:r w:rsidR="009B30F6">
        <w:rPr>
          <w:rFonts w:ascii="Times New Roman" w:hAnsi="Times New Roman"/>
          <w:sz w:val="24"/>
          <w:szCs w:val="24"/>
        </w:rPr>
        <w:t xml:space="preserve">. They are not completing, and in some cases they simultaneously address different aspects of the results. </w:t>
      </w:r>
      <w:r w:rsidR="009524D0">
        <w:rPr>
          <w:rFonts w:ascii="Times New Roman" w:hAnsi="Times New Roman"/>
          <w:sz w:val="24"/>
          <w:szCs w:val="24"/>
        </w:rPr>
        <w:t>These will now be discussed in turn.</w:t>
      </w:r>
    </w:p>
    <w:p w14:paraId="07ADD226" w14:textId="4D644A97" w:rsidR="00CB1907" w:rsidRPr="007B6906" w:rsidRDefault="009524D0">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Firstly, it could be that those born during, and who participate in, major conflicts such as wars exp</w:t>
      </w:r>
      <w:r>
        <w:rPr>
          <w:rFonts w:ascii="Times New Roman" w:hAnsi="Times New Roman"/>
          <w:sz w:val="24"/>
          <w:szCs w:val="24"/>
        </w:rPr>
        <w:t>e</w:t>
      </w:r>
      <w:r>
        <w:rPr>
          <w:rFonts w:ascii="Times New Roman" w:hAnsi="Times New Roman"/>
          <w:sz w:val="24"/>
          <w:szCs w:val="24"/>
        </w:rPr>
        <w:t xml:space="preserve">rience worsening health, translating as higher mortality rates as they age. Exposure to adverse events at or prior to birth was </w:t>
      </w:r>
      <w:proofErr w:type="spellStart"/>
      <w:r>
        <w:rPr>
          <w:rFonts w:ascii="Times New Roman" w:hAnsi="Times New Roman"/>
          <w:sz w:val="24"/>
          <w:szCs w:val="24"/>
        </w:rPr>
        <w:t>hypothesised</w:t>
      </w:r>
      <w:proofErr w:type="spellEnd"/>
      <w:r>
        <w:rPr>
          <w:rFonts w:ascii="Times New Roman" w:hAnsi="Times New Roman"/>
          <w:sz w:val="24"/>
          <w:szCs w:val="24"/>
        </w:rPr>
        <w:t xml:space="preserve"> by Barker as an important determinant of poor health in later years; in demography such affects are known as cohort effects</w:t>
      </w:r>
      <w:del w:id="4" w:author="Jon Minton" w:date="2014-11-07T18:56:00Z">
        <w:r w:rsidDel="00C36D67">
          <w:rPr>
            <w:rFonts w:ascii="Times New Roman" w:hAnsi="Times New Roman"/>
            <w:sz w:val="24"/>
            <w:szCs w:val="24"/>
          </w:rPr>
          <w:delText xml:space="preserve">. </w:delText>
        </w:r>
      </w:del>
      <w:ins w:id="5" w:author="Jon Minton" w:date="2014-11-07T18:56:00Z">
        <w:r w:rsidR="00C36D67">
          <w:rPr>
            <w:rFonts w:ascii="Times New Roman" w:hAnsi="Times New Roman"/>
            <w:sz w:val="24"/>
            <w:szCs w:val="24"/>
          </w:rPr>
          <w:t>.</w:t>
        </w:r>
        <w:r w:rsidR="00C36D67">
          <w:rPr>
            <w:rFonts w:ascii="Times New Roman" w:hAnsi="Times New Roman"/>
            <w:sz w:val="24"/>
            <w:szCs w:val="24"/>
          </w:rPr>
          <w:t>[add barker ref]</w:t>
        </w:r>
      </w:ins>
      <w:bookmarkStart w:id="6" w:name="_GoBack"/>
      <w:bookmarkEnd w:id="6"/>
      <w:r>
        <w:rPr>
          <w:rFonts w:ascii="Times New Roman" w:hAnsi="Times New Roman"/>
          <w:sz w:val="24"/>
          <w:szCs w:val="24"/>
        </w:rPr>
        <w:t xml:space="preserve">In the contour maps it is usually fairly straightforward to identify cohorts affected at birth, as mortality rates for them are </w:t>
      </w:r>
      <w:proofErr w:type="spellStart"/>
      <w:r>
        <w:rPr>
          <w:rFonts w:ascii="Times New Roman" w:hAnsi="Times New Roman"/>
          <w:sz w:val="24"/>
          <w:szCs w:val="24"/>
        </w:rPr>
        <w:t>n</w:t>
      </w:r>
      <w:r>
        <w:rPr>
          <w:rFonts w:ascii="Times New Roman" w:hAnsi="Times New Roman"/>
          <w:sz w:val="24"/>
          <w:szCs w:val="24"/>
        </w:rPr>
        <w:t>o</w:t>
      </w:r>
      <w:r>
        <w:rPr>
          <w:rFonts w:ascii="Times New Roman" w:hAnsi="Times New Roman"/>
          <w:sz w:val="24"/>
          <w:szCs w:val="24"/>
        </w:rPr>
        <w:t>ticably</w:t>
      </w:r>
      <w:proofErr w:type="spellEnd"/>
      <w:r>
        <w:rPr>
          <w:rFonts w:ascii="Times New Roman" w:hAnsi="Times New Roman"/>
          <w:sz w:val="24"/>
          <w:szCs w:val="24"/>
        </w:rPr>
        <w:t xml:space="preserve"> dif</w:t>
      </w:r>
      <w:r w:rsidR="00C45677">
        <w:rPr>
          <w:rFonts w:ascii="Times New Roman" w:hAnsi="Times New Roman"/>
          <w:sz w:val="24"/>
          <w:szCs w:val="24"/>
        </w:rPr>
        <w:t xml:space="preserve">ferent to </w:t>
      </w:r>
      <w:proofErr w:type="spellStart"/>
      <w:r w:rsidR="00C45677">
        <w:rPr>
          <w:rFonts w:ascii="Times New Roman" w:hAnsi="Times New Roman"/>
          <w:sz w:val="24"/>
          <w:szCs w:val="24"/>
        </w:rPr>
        <w:t>neighbouring</w:t>
      </w:r>
      <w:proofErr w:type="spellEnd"/>
      <w:r w:rsidR="00C45677">
        <w:rPr>
          <w:rFonts w:ascii="Times New Roman" w:hAnsi="Times New Roman"/>
          <w:sz w:val="24"/>
          <w:szCs w:val="24"/>
        </w:rPr>
        <w:t xml:space="preserve"> contours</w:t>
      </w:r>
      <w:r>
        <w:rPr>
          <w:rFonts w:ascii="Times New Roman" w:hAnsi="Times New Roman"/>
          <w:sz w:val="24"/>
          <w:szCs w:val="24"/>
        </w:rPr>
        <w:t xml:space="preserve"> </w:t>
      </w:r>
      <w:r w:rsidR="00920B15"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"author" : [ { "dropping-particle" : "", "family" : "Marmar", "given" : "Charles R", "non-dropping-particle" : "", "parse-names" : false, "suffix" : "" } ], "container-title" : "nytimes.com", "id" : "ITEM-1", "issued" : { "date-parts" : [ [ "0" ] ] }, "title" : "Combat Stress Among Veterans Is Found to Persist Since Vietnam", "type" : "article" }, "uris" : [ "http://www.mendeley.com/documents/?uuid=6bfb9013-085d-448e-8d23-503efd1b1cae" ] } ], "mendeley" : { "previouslyFormattedCitation" : "(28)" }, "properties" : { "noteIndex" : 0 }, "schema" : "https://github.com/citation-style-language/schema/raw/master/csl-citation.json" }</w:instrText>
      </w:r>
      <w:r w:rsidR="00920B15" w:rsidRPr="007B6906">
        <w:rPr>
          <w:rFonts w:ascii="Times New Roman" w:hAnsi="Times New Roman"/>
          <w:sz w:val="24"/>
          <w:szCs w:val="24"/>
        </w:rPr>
        <w:fldChar w:fldCharType="separate"/>
      </w:r>
      <w:r w:rsidR="003122B9" w:rsidRPr="003122B9">
        <w:rPr>
          <w:rFonts w:ascii="Times New Roman" w:hAnsi="Times New Roman"/>
          <w:noProof/>
          <w:sz w:val="24"/>
          <w:szCs w:val="24"/>
        </w:rPr>
        <w:t>(28)</w:t>
      </w:r>
      <w:r w:rsidR="00920B15" w:rsidRPr="007B6906">
        <w:rPr>
          <w:rFonts w:ascii="Times New Roman" w:hAnsi="Times New Roman"/>
          <w:sz w:val="24"/>
          <w:szCs w:val="24"/>
        </w:rPr>
        <w:fldChar w:fldCharType="end"/>
      </w:r>
      <w:r w:rsidR="00C45677">
        <w:rPr>
          <w:rFonts w:ascii="Times New Roman" w:hAnsi="Times New Roman"/>
          <w:sz w:val="24"/>
          <w:szCs w:val="24"/>
        </w:rPr>
        <w:t>.</w:t>
      </w:r>
      <w:r w:rsidR="00235145" w:rsidRPr="007B6906">
        <w:rPr>
          <w:rFonts w:ascii="Times New Roman" w:eastAsia="Times New Roman" w:hAnsi="Times New Roman" w:cs="Times New Roman"/>
          <w:sz w:val="24"/>
          <w:szCs w:val="24"/>
        </w:rPr>
        <w:br/>
      </w:r>
      <w:r w:rsidR="00120D0A">
        <w:rPr>
          <w:rFonts w:ascii="Times New Roman" w:hAnsi="Times New Roman"/>
          <w:sz w:val="24"/>
          <w:szCs w:val="24"/>
        </w:rPr>
        <w:t xml:space="preserve">Secondly, changes in smoking </w:t>
      </w:r>
      <w:proofErr w:type="spellStart"/>
      <w:r w:rsidR="00120D0A">
        <w:rPr>
          <w:rFonts w:ascii="Times New Roman" w:hAnsi="Times New Roman"/>
          <w:sz w:val="24"/>
          <w:szCs w:val="24"/>
        </w:rPr>
        <w:t>behaviour</w:t>
      </w:r>
      <w:proofErr w:type="spellEnd"/>
      <w:r w:rsidR="00120D0A">
        <w:rPr>
          <w:rFonts w:ascii="Times New Roman" w:hAnsi="Times New Roman"/>
          <w:sz w:val="24"/>
          <w:szCs w:val="24"/>
        </w:rPr>
        <w:t xml:space="preserve"> could help explain the differences </w:t>
      </w:r>
      <w:r w:rsidR="00235145" w:rsidRPr="007B6906">
        <w:rPr>
          <w:rFonts w:ascii="Times New Roman" w:hAnsi="Times New Roman"/>
          <w:sz w:val="24"/>
          <w:szCs w:val="24"/>
        </w:rPr>
        <w:t>among 60 year olds</w:t>
      </w:r>
      <w:r w:rsidR="00120D0A">
        <w:rPr>
          <w:rFonts w:ascii="Times New Roman" w:hAnsi="Times New Roman"/>
          <w:sz w:val="24"/>
          <w:szCs w:val="24"/>
        </w:rPr>
        <w:t>,</w:t>
      </w:r>
      <w:r w:rsidR="00235145" w:rsidRPr="007B6906">
        <w:rPr>
          <w:rFonts w:ascii="Times New Roman" w:hAnsi="Times New Roman"/>
          <w:sz w:val="24"/>
          <w:szCs w:val="24"/>
        </w:rPr>
        <w:t xml:space="preserve"> </w:t>
      </w:r>
      <w:r w:rsidR="00235145" w:rsidRPr="007B6906">
        <w:rPr>
          <w:rFonts w:ascii="Times New Roman" w:hAnsi="Times New Roman"/>
          <w:sz w:val="24"/>
          <w:szCs w:val="24"/>
        </w:rPr>
        <w:lastRenderedPageBreak/>
        <w:t xml:space="preserve">which </w:t>
      </w:r>
      <w:r w:rsidR="00120D0A">
        <w:rPr>
          <w:rFonts w:ascii="Times New Roman" w:hAnsi="Times New Roman"/>
          <w:sz w:val="24"/>
          <w:szCs w:val="24"/>
        </w:rPr>
        <w:t xml:space="preserve">begin </w:t>
      </w:r>
      <w:r w:rsidR="00235145" w:rsidRPr="007B6906">
        <w:rPr>
          <w:rFonts w:ascii="Times New Roman" w:hAnsi="Times New Roman"/>
          <w:sz w:val="24"/>
          <w:szCs w:val="24"/>
        </w:rPr>
        <w:t>around 1950</w:t>
      </w:r>
      <w:r w:rsidR="00120D0A">
        <w:rPr>
          <w:rFonts w:ascii="Times New Roman" w:hAnsi="Times New Roman"/>
          <w:sz w:val="24"/>
          <w:szCs w:val="24"/>
        </w:rPr>
        <w:t>.</w:t>
      </w:r>
      <w:r w:rsidR="00235145" w:rsidRPr="007B6906">
        <w:rPr>
          <w:rFonts w:ascii="Times New Roman" w:hAnsi="Times New Roman"/>
          <w:sz w:val="24"/>
          <w:szCs w:val="24"/>
        </w:rPr>
        <w:t xml:space="preserve"> </w:t>
      </w:r>
      <w:r w:rsidR="00120D0A">
        <w:rPr>
          <w:rFonts w:ascii="Times New Roman" w:hAnsi="Times New Roman"/>
          <w:sz w:val="24"/>
          <w:szCs w:val="24"/>
        </w:rPr>
        <w:t xml:space="preserve">Men tended to be more likely to smoke than women until around </w:t>
      </w:r>
      <w:r w:rsidR="00C45677">
        <w:rPr>
          <w:rFonts w:ascii="Times New Roman" w:hAnsi="Times New Roman"/>
          <w:sz w:val="24"/>
          <w:szCs w:val="24"/>
        </w:rPr>
        <w:t>1970</w:t>
      </w:r>
      <w:r w:rsidR="00120D0A">
        <w:rPr>
          <w:rFonts w:ascii="Times New Roman" w:hAnsi="Times New Roman"/>
          <w:sz w:val="24"/>
          <w:szCs w:val="24"/>
        </w:rPr>
        <w:t xml:space="preserve"> </w:t>
      </w:r>
      <w:r w:rsidR="009B30F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"This two-volume report consists of contributions by various experts charting the changes in the health of the British population between 1841 and 1994. Volume 1 covers mortality morbidity and changes in the factors which have influenced health. Topics include sources of data mortality trends socioeconomic and demographic trends changes in diet alcohol and drug-related diseases smoking family and household structures the environment and medical advances. Volume 2 covers diseases of particular organ systems and mortality and morbidity in selected population groups. Topics include communicable diseases sexually transmitted diseases including HIV/AIDS cancers cardiovascular diseases neurological diseases asthma bronchitis pneumonia renal and digestive diseases musculoskeletal disease accidents and the health of the elderly.", "author" : [ { "dropping-particle" : "", "family" : "J", "given" : "Charlton", "non-dropping-particle" : "", "parse-names" : false, "suffix" : "" }, { "dropping-particle" : "", "family" : "M", "given" : "Murphy", "non-dropping-particle" : "", "parse-names" : false, "suffix" : "" } ], "id" : "ITEM-1", "issued" : { "date-parts" : [ [ "1997", "0" ] ] }, "publisher" : "London England Office for National Statistics 1997.", "title" : "The health of adult Britain 1841-1994.", "type" : "article-journal" }, "uris" : [ "http://www.mendeley.com/documents/?uuid=b0180e32-28cc-495a-a6d9-e49d59beb688" ] } ], "mendeley" : { "previouslyFormattedCitation" : "(15)" }, "properties" : { "noteIndex" : 0 }, "schema" : "https://github.com/citation-style-language/schema/raw/master/csl-citation.json" }</w:instrText>
      </w:r>
      <w:r w:rsidR="009B30F6">
        <w:rPr>
          <w:rFonts w:ascii="Times New Roman" w:hAnsi="Times New Roman"/>
          <w:sz w:val="24"/>
          <w:szCs w:val="24"/>
        </w:rPr>
        <w:fldChar w:fldCharType="separate"/>
      </w:r>
      <w:r w:rsidR="005D28F1" w:rsidRPr="005D28F1">
        <w:rPr>
          <w:rFonts w:ascii="Times New Roman" w:hAnsi="Times New Roman"/>
          <w:noProof/>
          <w:sz w:val="24"/>
          <w:szCs w:val="24"/>
        </w:rPr>
        <w:t>(15)</w:t>
      </w:r>
      <w:r w:rsidR="009B30F6">
        <w:rPr>
          <w:rFonts w:ascii="Times New Roman" w:hAnsi="Times New Roman"/>
          <w:sz w:val="24"/>
          <w:szCs w:val="24"/>
        </w:rPr>
        <w:fldChar w:fldCharType="end"/>
      </w:r>
      <w:r w:rsidR="00C45677">
        <w:rPr>
          <w:rFonts w:ascii="Times New Roman" w:hAnsi="Times New Roman"/>
          <w:sz w:val="24"/>
          <w:szCs w:val="24"/>
        </w:rPr>
        <w:t>.</w:t>
      </w:r>
    </w:p>
    <w:p w14:paraId="3263B98C" w14:textId="37A60636" w:rsidR="00CB1907" w:rsidRPr="007B6906" w:rsidRDefault="004C2A95">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A third explanation derives from the fact that w</w:t>
      </w:r>
      <w:r w:rsidR="00235145" w:rsidRPr="007B6906">
        <w:rPr>
          <w:rFonts w:ascii="Times New Roman" w:hAnsi="Times New Roman"/>
          <w:sz w:val="24"/>
          <w:szCs w:val="24"/>
        </w:rPr>
        <w:t xml:space="preserve">hen car ownership became widespread in the USA, men were more likely to drive than women, and also to have fatal traffic accidents. This </w:t>
      </w:r>
      <w:r>
        <w:rPr>
          <w:rFonts w:ascii="Times New Roman" w:hAnsi="Times New Roman"/>
          <w:sz w:val="24"/>
          <w:szCs w:val="24"/>
        </w:rPr>
        <w:t>had</w:t>
      </w:r>
      <w:r w:rsidR="00235145" w:rsidRPr="007B6906">
        <w:rPr>
          <w:rFonts w:ascii="Times New Roman" w:hAnsi="Times New Roman"/>
          <w:sz w:val="24"/>
          <w:szCs w:val="24"/>
        </w:rPr>
        <w:t xml:space="preserve"> changed by 1995 when young women were as likely to drive as young men, and </w:t>
      </w:r>
      <w:r>
        <w:rPr>
          <w:rFonts w:ascii="Times New Roman" w:hAnsi="Times New Roman"/>
          <w:sz w:val="24"/>
          <w:szCs w:val="24"/>
        </w:rPr>
        <w:t xml:space="preserve">though men were still more likely to die in traffic accidents, the relative incidence of motor vehicle accident deaths between men and women had lessened significantly </w:t>
      </w:r>
      <w:r>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"ISBN" : "9781493532148", "abstract" : "Health, United States, 2010 is the 34th report on the health status of the Nation and is submitted by the Secretary of the Department of Health and Human Services to the President and the Congress of the United States in compliance with Section 308 of the Public Health Service Act. This report was compiled by the Centers for Disease Control and Prevention's (CDC) National Center for Health Statistics (NCHS). The National Committee on Vital and Health Statistics served in a review capacity.", "author" : [ { "dropping-particle" : "", "family" : "Health", "given" : "U S Dept Health Human Services", "non-dropping-particle" : "", "parse-names" : false, "suffix" : "" } ], "id" : "ITEM-1", "issued" : { "date-parts" : [ [ "2013", "0" ] ] }, "page" : "566", "publisher" : "Centers for Disease Control and Prevention", "title" : "No Title", "type" : "book" }, "uris" : [ "http://www.mendeley.com/documents/?uuid=c1977d42-6f91-4f35-ad90-3dff5fbb7b55" ] } ], "mendeley" : { "previouslyFormattedCitation" : "(25)" }, "properties" : { "noteIndex" : 0 }, "schema" : "https://github.com/citation-style-language/schema/raw/master/csl-citation.json" }</w:instrText>
      </w:r>
      <w:r>
        <w:rPr>
          <w:rFonts w:ascii="Times New Roman" w:hAnsi="Times New Roman"/>
          <w:sz w:val="24"/>
          <w:szCs w:val="24"/>
        </w:rPr>
        <w:fldChar w:fldCharType="separate"/>
      </w:r>
      <w:r w:rsidR="003122B9" w:rsidRPr="003122B9">
        <w:rPr>
          <w:rFonts w:ascii="Times New Roman" w:hAnsi="Times New Roman"/>
          <w:noProof/>
          <w:sz w:val="24"/>
          <w:szCs w:val="24"/>
        </w:rPr>
        <w:t>(25)</w:t>
      </w:r>
      <w:r>
        <w:rPr>
          <w:rFonts w:ascii="Times New Roman" w:hAnsi="Times New Roman"/>
          <w:sz w:val="24"/>
          <w:szCs w:val="24"/>
        </w:rPr>
        <w:fldChar w:fldCharType="end"/>
      </w:r>
      <w:r w:rsidR="00235145" w:rsidRPr="007B6906">
        <w:rPr>
          <w:rFonts w:ascii="Times New Roman" w:hAnsi="Times New Roman"/>
          <w:sz w:val="24"/>
          <w:szCs w:val="24"/>
        </w:rPr>
        <w:t>, perhaps indicating that seat belt laws and airbag technology have prevented deaths in spite of traffic accidents.</w:t>
      </w:r>
    </w:p>
    <w:p w14:paraId="36D1FD1D" w14:textId="489A7809" w:rsidR="00CB1907" w:rsidRPr="007B6906" w:rsidRDefault="004C2A95">
      <w:pPr>
        <w:pStyle w:val="PardfautA"/>
        <w:spacing w:line="480" w:lineRule="auto"/>
        <w:rPr>
          <w:rFonts w:ascii="Times New Roman" w:eastAsia="Times New Roman" w:hAnsi="Times New Roman" w:cs="Times New Roman"/>
          <w:sz w:val="24"/>
          <w:szCs w:val="24"/>
        </w:rPr>
      </w:pPr>
      <w:r>
        <w:rPr>
          <w:rFonts w:ascii="Times New Roman" w:hAnsi="Times New Roman"/>
          <w:sz w:val="24"/>
          <w:szCs w:val="24"/>
        </w:rPr>
        <w:t>A fourth explanation is that e</w:t>
      </w:r>
      <w:r w:rsidR="00235145" w:rsidRPr="007B6906">
        <w:rPr>
          <w:rFonts w:ascii="Times New Roman" w:hAnsi="Times New Roman"/>
          <w:sz w:val="24"/>
          <w:szCs w:val="24"/>
        </w:rPr>
        <w:t>merging infections during the 1980s such as HIV, and the human r</w:t>
      </w:r>
      <w:r w:rsidR="00235145" w:rsidRPr="007B6906">
        <w:rPr>
          <w:rFonts w:ascii="Times New Roman" w:hAnsi="Times New Roman"/>
          <w:sz w:val="24"/>
          <w:szCs w:val="24"/>
        </w:rPr>
        <w:t>e</w:t>
      </w:r>
      <w:r w:rsidR="00235145" w:rsidRPr="007B6906">
        <w:rPr>
          <w:rFonts w:ascii="Times New Roman" w:hAnsi="Times New Roman"/>
          <w:sz w:val="24"/>
          <w:szCs w:val="24"/>
        </w:rPr>
        <w:t>sponse to them in the form of immune disease followed almost always by death may have contri</w:t>
      </w:r>
      <w:r w:rsidR="00235145" w:rsidRPr="007B6906">
        <w:rPr>
          <w:rFonts w:ascii="Times New Roman" w:hAnsi="Times New Roman"/>
          <w:sz w:val="24"/>
          <w:szCs w:val="24"/>
        </w:rPr>
        <w:t>b</w:t>
      </w:r>
      <w:r w:rsidR="00235145" w:rsidRPr="007B6906">
        <w:rPr>
          <w:rFonts w:ascii="Times New Roman" w:hAnsi="Times New Roman"/>
          <w:sz w:val="24"/>
          <w:szCs w:val="24"/>
        </w:rPr>
        <w:t>uted to the excess male mortality during the 1980s and early 1990s, when AIDS diagnoses were more common among men than women (</w:t>
      </w:r>
      <w:proofErr w:type="spellStart"/>
      <w:r w:rsidR="00235145" w:rsidRPr="007B6906">
        <w:rPr>
          <w:rFonts w:ascii="Times New Roman" w:hAnsi="Times New Roman"/>
          <w:sz w:val="24"/>
          <w:szCs w:val="24"/>
        </w:rPr>
        <w:t>eg</w:t>
      </w:r>
      <w:proofErr w:type="spellEnd"/>
      <w:r w:rsidR="00235145" w:rsidRPr="007B6906">
        <w:rPr>
          <w:rFonts w:ascii="Times New Roman" w:hAnsi="Times New Roman"/>
          <w:sz w:val="24"/>
          <w:szCs w:val="24"/>
        </w:rPr>
        <w:t xml:space="preserve"> males accounted for 82.4% of all persons with AIDS during the period from 1993 to 1995). The 30-39 year old age group represented the largest propo</w:t>
      </w:r>
      <w:r w:rsidR="00235145" w:rsidRPr="007B6906">
        <w:rPr>
          <w:rFonts w:ascii="Times New Roman" w:hAnsi="Times New Roman"/>
          <w:sz w:val="24"/>
          <w:szCs w:val="24"/>
        </w:rPr>
        <w:t>r</w:t>
      </w:r>
      <w:r w:rsidR="00235145" w:rsidRPr="007B6906">
        <w:rPr>
          <w:rFonts w:ascii="Times New Roman" w:hAnsi="Times New Roman"/>
          <w:sz w:val="24"/>
          <w:szCs w:val="24"/>
        </w:rPr>
        <w:t>tion of the total number of people diagnosed with AIDS during 1993-1995 (45.2% of the total</w:t>
      </w:r>
      <w:r>
        <w:rPr>
          <w:rFonts w:ascii="Times New Roman" w:hAnsi="Times New Roman"/>
          <w:sz w:val="24"/>
          <w:szCs w:val="24"/>
        </w:rPr>
        <w:t>)</w:t>
      </w:r>
      <w:r w:rsidR="00235145" w:rsidRPr="007B6906">
        <w:rPr>
          <w:rFonts w:ascii="Times New Roman" w:hAnsi="Times New Roman"/>
          <w:sz w:val="24"/>
          <w:szCs w:val="24"/>
        </w:rPr>
        <w:t xml:space="preserve"> </w:t>
      </w:r>
      <w:r w:rsidR="000740FB"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"The acquired immunodeficiency syndrome (AIDS) epidemic has had a substantial impact on the health and economy of many nations. Since the first AIDS cases were reported in the United States in June 1981, the number of cases and deaths among persons with AIDS ... \n", "author" : [ { "dropping-particle" : "", "family" : "CDC", "given" : "for Disease Control and Prevention", "non-dropping-particle" : "", "parse-names" : false, "suffix" : "" } ], "container-title" : "MMWR Morbidity and \u2026", "id" : "ITEM-1", "issued" : { "date-parts" : [ [ "2001", "0" ] ] }, "title" : "HIV and AIDS--United States, 1981-2000. - PubMed - NCBI", "type" : "article-journal" }, "uris" : [ "http://www.mendeley.com/documents/?uuid=ac52f2c0-e2a8-45ec-9414-02515d840176" ] } ], "mendeley" : { "previouslyFormattedCitation" : "(26)"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3122B9" w:rsidRPr="003122B9">
        <w:rPr>
          <w:rFonts w:ascii="Times New Roman" w:hAnsi="Times New Roman"/>
          <w:noProof/>
          <w:sz w:val="24"/>
          <w:szCs w:val="24"/>
        </w:rPr>
        <w:t>(26)</w:t>
      </w:r>
      <w:r w:rsidR="000740FB" w:rsidRPr="007B6906">
        <w:rPr>
          <w:rFonts w:ascii="Times New Roman" w:hAnsi="Times New Roman"/>
          <w:sz w:val="24"/>
          <w:szCs w:val="24"/>
        </w:rPr>
        <w:fldChar w:fldCharType="end"/>
      </w:r>
      <w:r w:rsidR="000740FB" w:rsidRPr="007B6906">
        <w:rPr>
          <w:rFonts w:ascii="Times New Roman" w:hAnsi="Times New Roman"/>
          <w:sz w:val="24"/>
          <w:szCs w:val="24"/>
        </w:rPr>
        <w:t xml:space="preserve"> </w:t>
      </w:r>
      <w:r w:rsidR="00235145" w:rsidRPr="007B6906">
        <w:rPr>
          <w:rFonts w:ascii="Times New Roman" w:hAnsi="Times New Roman"/>
          <w:sz w:val="24"/>
          <w:szCs w:val="24"/>
        </w:rPr>
        <w:t xml:space="preserve">and protective therapy against the development of the immune disease was not </w:t>
      </w:r>
      <w:r>
        <w:rPr>
          <w:rFonts w:ascii="Times New Roman" w:hAnsi="Times New Roman"/>
          <w:sz w:val="24"/>
          <w:szCs w:val="24"/>
        </w:rPr>
        <w:t>available until 1995/1996</w:t>
      </w:r>
      <w:r w:rsidR="00235145" w:rsidRPr="007B6906">
        <w:rPr>
          <w:rFonts w:ascii="Times New Roman" w:hAnsi="Times New Roman"/>
          <w:sz w:val="24"/>
          <w:szCs w:val="24"/>
        </w:rPr>
        <w:t xml:space="preserve">. The incidence of deaths among adults with AIDS reached a peak in 1995 and declined dramatically </w:t>
      </w:r>
      <w:r>
        <w:rPr>
          <w:rFonts w:ascii="Times New Roman" w:hAnsi="Times New Roman"/>
          <w:sz w:val="24"/>
          <w:szCs w:val="24"/>
        </w:rPr>
        <w:t>shortly after</w:t>
      </w:r>
      <w:r w:rsidR="00235145" w:rsidRPr="007B6906">
        <w:rPr>
          <w:rFonts w:ascii="Times New Roman" w:hAnsi="Times New Roman"/>
          <w:sz w:val="24"/>
          <w:szCs w:val="24"/>
        </w:rPr>
        <w:t xml:space="preserve"> </w:t>
      </w:r>
      <w:r w:rsidR="000740FB"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"author" : [ { "dropping-particle" : "", "family" : "DH", "given" : "Osmond", "non-dropping-particle" : "", "parse-names" : false, "suffix" : "" } ], "container-title" : "HIV InSite", "id" : "ITEM-1", "issued" : { "date-parts" : [ [ "2013", "0" ] ] }, "title" : "Epidemiology of HIV/AIDS in the United States", "type" : "article" }, "uris" : [ "http://www.mendeley.com/documents/?uuid=b3b58d42-fc06-475e-9598-dc5fb7a20815" ] } ], "mendeley" : { "previouslyFormattedCitation" : "(29)"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3122B9" w:rsidRPr="003122B9">
        <w:rPr>
          <w:rFonts w:ascii="Times New Roman" w:hAnsi="Times New Roman"/>
          <w:noProof/>
          <w:sz w:val="24"/>
          <w:szCs w:val="24"/>
        </w:rPr>
        <w:t>(29)</w:t>
      </w:r>
      <w:r w:rsidR="000740FB" w:rsidRPr="007B6906">
        <w:rPr>
          <w:rFonts w:ascii="Times New Roman" w:hAnsi="Times New Roman"/>
          <w:sz w:val="24"/>
          <w:szCs w:val="24"/>
        </w:rPr>
        <w:fldChar w:fldCharType="end"/>
      </w:r>
      <w:r w:rsidR="000740FB" w:rsidRPr="007B6906">
        <w:rPr>
          <w:rFonts w:ascii="Times New Roman" w:hAnsi="Times New Roman"/>
          <w:sz w:val="24"/>
          <w:szCs w:val="24"/>
        </w:rPr>
        <w:t>.</w:t>
      </w:r>
    </w:p>
    <w:p w14:paraId="4D57BB82" w14:textId="382847AB" w:rsidR="00120D0A" w:rsidRDefault="004C2A95">
      <w:pPr>
        <w:pStyle w:val="PardfautA"/>
        <w:spacing w:line="480" w:lineRule="auto"/>
        <w:rPr>
          <w:rFonts w:ascii="Times New Roman" w:hAnsi="Times New Roman"/>
          <w:sz w:val="24"/>
          <w:szCs w:val="24"/>
        </w:rPr>
      </w:pPr>
      <w:proofErr w:type="spellStart"/>
      <w:r>
        <w:rPr>
          <w:rFonts w:ascii="Times New Roman" w:hAnsi="Times New Roman"/>
          <w:sz w:val="24"/>
          <w:szCs w:val="24"/>
          <w:lang w:val="fr-FR"/>
        </w:rPr>
        <w:t>Finally</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u</w:t>
      </w:r>
      <w:r w:rsidR="00235145" w:rsidRPr="007B6906">
        <w:rPr>
          <w:rFonts w:ascii="Times New Roman" w:hAnsi="Times New Roman"/>
          <w:sz w:val="24"/>
          <w:szCs w:val="24"/>
          <w:lang w:val="fr-FR"/>
        </w:rPr>
        <w:t>nemployment</w:t>
      </w:r>
      <w:proofErr w:type="spellEnd"/>
      <w:r w:rsidR="00235145" w:rsidRPr="007B6906">
        <w:rPr>
          <w:rFonts w:ascii="Times New Roman" w:hAnsi="Times New Roman"/>
          <w:sz w:val="24"/>
          <w:szCs w:val="24"/>
          <w:lang w:val="fr-FR"/>
        </w:rPr>
        <w:t xml:space="preserve"> </w:t>
      </w:r>
      <w:proofErr w:type="spellStart"/>
      <w:r w:rsidR="00235145" w:rsidRPr="007B6906">
        <w:rPr>
          <w:rFonts w:ascii="Times New Roman" w:hAnsi="Times New Roman"/>
          <w:sz w:val="24"/>
          <w:szCs w:val="24"/>
          <w:lang w:val="fr-FR"/>
        </w:rPr>
        <w:t>may</w:t>
      </w:r>
      <w:proofErr w:type="spellEnd"/>
      <w:r w:rsidR="00235145" w:rsidRPr="007B6906">
        <w:rPr>
          <w:rFonts w:ascii="Times New Roman" w:hAnsi="Times New Roman"/>
          <w:sz w:val="24"/>
          <w:szCs w:val="24"/>
          <w:lang w:val="fr-FR"/>
        </w:rPr>
        <w:t xml:space="preserve"> </w:t>
      </w:r>
      <w:proofErr w:type="spellStart"/>
      <w:r w:rsidR="00235145" w:rsidRPr="007B6906">
        <w:rPr>
          <w:rFonts w:ascii="Times New Roman" w:hAnsi="Times New Roman"/>
          <w:sz w:val="24"/>
          <w:szCs w:val="24"/>
          <w:lang w:val="fr-FR"/>
        </w:rPr>
        <w:t>also</w:t>
      </w:r>
      <w:proofErr w:type="spellEnd"/>
      <w:r w:rsidR="00235145" w:rsidRPr="007B6906">
        <w:rPr>
          <w:rFonts w:ascii="Times New Roman" w:hAnsi="Times New Roman"/>
          <w:sz w:val="24"/>
          <w:szCs w:val="24"/>
          <w:lang w:val="fr-FR"/>
        </w:rPr>
        <w:t xml:space="preserve"> have </w:t>
      </w:r>
      <w:proofErr w:type="spellStart"/>
      <w:r w:rsidR="00235145" w:rsidRPr="007B6906">
        <w:rPr>
          <w:rFonts w:ascii="Times New Roman" w:hAnsi="Times New Roman"/>
          <w:sz w:val="24"/>
          <w:szCs w:val="24"/>
          <w:lang w:val="fr-FR"/>
        </w:rPr>
        <w:t>played</w:t>
      </w:r>
      <w:proofErr w:type="spellEnd"/>
      <w:r w:rsidR="00235145" w:rsidRPr="007B6906">
        <w:rPr>
          <w:rFonts w:ascii="Times New Roman" w:hAnsi="Times New Roman"/>
          <w:sz w:val="24"/>
          <w:szCs w:val="24"/>
          <w:lang w:val="fr-FR"/>
        </w:rPr>
        <w:t xml:space="preserve"> </w:t>
      </w:r>
      <w:proofErr w:type="gramStart"/>
      <w:r w:rsidR="00235145" w:rsidRPr="007B6906">
        <w:rPr>
          <w:rFonts w:ascii="Times New Roman" w:hAnsi="Times New Roman"/>
          <w:sz w:val="24"/>
          <w:szCs w:val="24"/>
          <w:lang w:val="fr-FR"/>
        </w:rPr>
        <w:t>a</w:t>
      </w:r>
      <w:proofErr w:type="gramEnd"/>
      <w:r w:rsidR="00235145" w:rsidRPr="007B6906">
        <w:rPr>
          <w:rFonts w:ascii="Times New Roman" w:hAnsi="Times New Roman"/>
          <w:sz w:val="24"/>
          <w:szCs w:val="24"/>
          <w:lang w:val="fr-FR"/>
        </w:rPr>
        <w:t xml:space="preserve"> </w:t>
      </w:r>
      <w:proofErr w:type="spellStart"/>
      <w:r w:rsidR="00235145" w:rsidRPr="007B6906">
        <w:rPr>
          <w:rFonts w:ascii="Times New Roman" w:hAnsi="Times New Roman"/>
          <w:sz w:val="24"/>
          <w:szCs w:val="24"/>
          <w:lang w:val="fr-FR"/>
        </w:rPr>
        <w:t>role</w:t>
      </w:r>
      <w:proofErr w:type="spellEnd"/>
      <w:r w:rsidR="00235145" w:rsidRPr="007B6906">
        <w:rPr>
          <w:rFonts w:ascii="Times New Roman" w:hAnsi="Times New Roman"/>
          <w:sz w:val="24"/>
          <w:szCs w:val="24"/>
          <w:lang w:val="fr-FR"/>
        </w:rPr>
        <w:t xml:space="preserve"> </w:t>
      </w:r>
      <w:proofErr w:type="spellStart"/>
      <w:r w:rsidR="00235145" w:rsidRPr="007B6906">
        <w:rPr>
          <w:rFonts w:ascii="Times New Roman" w:hAnsi="Times New Roman"/>
          <w:sz w:val="24"/>
          <w:szCs w:val="24"/>
          <w:lang w:val="fr-FR"/>
        </w:rPr>
        <w:t>across</w:t>
      </w:r>
      <w:proofErr w:type="spellEnd"/>
      <w:r w:rsidR="00235145" w:rsidRPr="007B6906">
        <w:rPr>
          <w:rFonts w:ascii="Times New Roman" w:hAnsi="Times New Roman"/>
          <w:sz w:val="24"/>
          <w:szCs w:val="24"/>
          <w:lang w:val="fr-FR"/>
        </w:rPr>
        <w:t xml:space="preserve"> the </w:t>
      </w:r>
      <w:proofErr w:type="spellStart"/>
      <w:r w:rsidR="00235145" w:rsidRPr="007B6906">
        <w:rPr>
          <w:rFonts w:ascii="Times New Roman" w:hAnsi="Times New Roman"/>
          <w:sz w:val="24"/>
          <w:szCs w:val="24"/>
          <w:lang w:val="fr-FR"/>
        </w:rPr>
        <w:t>past</w:t>
      </w:r>
      <w:proofErr w:type="spellEnd"/>
      <w:r w:rsidR="00235145" w:rsidRPr="007B6906">
        <w:rPr>
          <w:rFonts w:ascii="Times New Roman" w:hAnsi="Times New Roman"/>
          <w:sz w:val="24"/>
          <w:szCs w:val="24"/>
          <w:lang w:val="fr-FR"/>
        </w:rPr>
        <w:t xml:space="preserve"> 80 </w:t>
      </w:r>
      <w:proofErr w:type="spellStart"/>
      <w:r w:rsidR="00235145" w:rsidRPr="007B6906">
        <w:rPr>
          <w:rFonts w:ascii="Times New Roman" w:hAnsi="Times New Roman"/>
          <w:sz w:val="24"/>
          <w:szCs w:val="24"/>
          <w:lang w:val="fr-FR"/>
        </w:rPr>
        <w:t>years</w:t>
      </w:r>
      <w:proofErr w:type="spellEnd"/>
      <w:r w:rsidR="00235145" w:rsidRPr="007B6906">
        <w:rPr>
          <w:rFonts w:ascii="Times New Roman" w:hAnsi="Times New Roman"/>
          <w:sz w:val="24"/>
          <w:szCs w:val="24"/>
          <w:lang w:val="fr-FR"/>
        </w:rPr>
        <w:t xml:space="preserve"> in </w:t>
      </w:r>
      <w:proofErr w:type="spellStart"/>
      <w:r w:rsidR="00235145" w:rsidRPr="007B6906">
        <w:rPr>
          <w:rFonts w:ascii="Times New Roman" w:hAnsi="Times New Roman"/>
          <w:sz w:val="24"/>
          <w:szCs w:val="24"/>
          <w:lang w:val="fr-FR"/>
        </w:rPr>
        <w:t>excess</w:t>
      </w:r>
      <w:proofErr w:type="spellEnd"/>
      <w:r w:rsidR="00235145" w:rsidRPr="007B6906">
        <w:rPr>
          <w:rFonts w:ascii="Times New Roman" w:hAnsi="Times New Roman"/>
          <w:sz w:val="24"/>
          <w:szCs w:val="24"/>
          <w:lang w:val="fr-FR"/>
        </w:rPr>
        <w:t xml:space="preserve"> male </w:t>
      </w:r>
      <w:proofErr w:type="spellStart"/>
      <w:r w:rsidR="00235145" w:rsidRPr="007B6906">
        <w:rPr>
          <w:rFonts w:ascii="Times New Roman" w:hAnsi="Times New Roman"/>
          <w:sz w:val="24"/>
          <w:szCs w:val="24"/>
          <w:lang w:val="fr-FR"/>
        </w:rPr>
        <w:t>mortal</w:t>
      </w:r>
      <w:r w:rsidR="00235145" w:rsidRPr="007B6906">
        <w:rPr>
          <w:rFonts w:ascii="Times New Roman" w:hAnsi="Times New Roman"/>
          <w:sz w:val="24"/>
          <w:szCs w:val="24"/>
          <w:lang w:val="fr-FR"/>
        </w:rPr>
        <w:t>i</w:t>
      </w:r>
      <w:r w:rsidR="00235145" w:rsidRPr="007B6906">
        <w:rPr>
          <w:rFonts w:ascii="Times New Roman" w:hAnsi="Times New Roman"/>
          <w:sz w:val="24"/>
          <w:szCs w:val="24"/>
          <w:lang w:val="fr-FR"/>
        </w:rPr>
        <w:t>ty</w:t>
      </w:r>
      <w:proofErr w:type="spellEnd"/>
      <w:r w:rsidR="00235145" w:rsidRPr="007B6906">
        <w:rPr>
          <w:rFonts w:ascii="Times New Roman" w:hAnsi="Times New Roman"/>
          <w:sz w:val="24"/>
          <w:szCs w:val="24"/>
          <w:lang w:val="fr-FR"/>
        </w:rPr>
        <w:t xml:space="preserve">, </w:t>
      </w:r>
      <w:proofErr w:type="spellStart"/>
      <w:r w:rsidR="00235145" w:rsidRPr="007B6906">
        <w:rPr>
          <w:rFonts w:ascii="Times New Roman" w:hAnsi="Times New Roman"/>
          <w:sz w:val="24"/>
          <w:szCs w:val="24"/>
          <w:lang w:val="fr-FR"/>
        </w:rPr>
        <w:t>affecting</w:t>
      </w:r>
      <w:proofErr w:type="spellEnd"/>
      <w:r w:rsidR="00235145" w:rsidRPr="007B6906">
        <w:rPr>
          <w:rFonts w:ascii="Times New Roman" w:hAnsi="Times New Roman"/>
          <w:sz w:val="24"/>
          <w:szCs w:val="24"/>
          <w:lang w:val="fr-FR"/>
        </w:rPr>
        <w:t xml:space="preserve"> </w:t>
      </w:r>
      <w:r w:rsidR="00235145" w:rsidRPr="007B6906">
        <w:rPr>
          <w:rFonts w:ascii="Times New Roman" w:hAnsi="Times New Roman"/>
          <w:sz w:val="24"/>
          <w:szCs w:val="24"/>
        </w:rPr>
        <w:t xml:space="preserve">young men most. Granados et al reported in 2014 that employees who lose their jobs are at an increased risk of death, and Blakeley et al reported in 2003 that being unemployed was associated with a twofold to threefold increased relative risk of death due to suicide compared to those who were employed </w:t>
      </w:r>
      <w:r w:rsidR="000740FB"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"Longitudinal studies at the level of individuals find that employees who lose their jobs are at increased risk of death. However, analyses of aggregate data find that as unemployment rates increase during recessions, population mortality actually declines. We addressed this paradox by using data from the US Department of Labor and annual survey data (1979\u20131997) from a nationally representative longitudinal study of individuals\u2014the Panel Study of Income Dynamics. Using proportional hazards (Cox) regression, we analyzed how the hazard of death depended on 1) individual joblessness and 2) state unemployment rates, as indicators of contextual economic conditions. We found that 1) compared with the employed, for the unemployed the hazard of death was increased by an amount equivalent to 10 extra years of age, and 2) each percentage-point increase in the state unemployment rate reduced the mortality hazard in all individuals by an amount equivalent to a reduction of 1 year of age. Our results provide evidence that 1) joblessness strongly and significantly raises the risk of death among those suffering it, and 2) periods of higher unemployment rates, that is, recessions, are associated with a moderate but significant reduction in the risk of death among the entire population.", "author" : [ { "dropping-particle" : "", "family" : "Tapia Granados", "given" : "Jos\u00e9 A", "non-dropping-particle" : "", "parse-names" : false, "suffix" : "" }, { "dropping-particle" : "", "family" : "House", "given" : "James S", "non-dropping-particle" : "", "parse-names" : false, "suffix" : "" }, { "dropping-particle" : "", "family" : "Ionides", "given" : "Edward L", "non-dropping-particle" : "", "parse-names" : false, "suffix" : "" }, { "dropping-particle" : "", "family" : "Burgard", "given" : "Sarah", "non-dropping-particle" : "", "parse-names" : false, "suffix" : "" }, { "dropping-particle" : "", "family" : "Schoeni", "given" : "Robert S", "non-dropping-particle" : "", "parse-names" : false, "suffix" : "" } ], "container-title" : "American Journal of Epidemiology", "id" : "ITEM-1", "issued" : { "date-parts" : [ [ "2014", "0" ] ] }, "note" : "10.1093/aje/kwu128", "title" : "Individual Joblessness, Contextual Unemployment, and Mortality Risk", "type" : "article-journal" }, "uris" : [ "http://www.mendeley.com/documents/?uuid=802b40a7-68f2-41e4-96bf-9d5266dbff97" ] }, { "id" : "ITEM-2", "itemData" : { "abstract" : "Objectives: To determine the independent associations of labour force status and socioeconomic position with death by suicide.", "author" : [ { "dropping-particle" : "", "family" : "Blakely", "given" : "T", "non-dropping-particle" : "", "parse-names" : false, "suffix" : "" }, { "dropping-particle" : "", "family" : "Collings", "given" : "S", "non-dropping-particle" : "", "parse-names" : false, "suffix" : "" }, { "dropping-particle" : "", "family" : "Atkinson", "given" : "J", "non-dropping-particle" : "", "parse-names" : false, "suffix" : "" } ], "id" : "ITEM-2", "issued" : { "date-parts" : [ [ "0" ] ] }, "publisher" : "BMJ Group", "title" : "Unemployment and suicide. Evidence for a causal association?", "type" : "article-journal" }, "uris" : [ "http://www.mendeley.com/documents/?uuid=bfbbcfaa-f653-407d-8d6b-810c93b063a9" ] } ], "mendeley" : { "previouslyFormattedCitation" : "(30,31)"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3122B9" w:rsidRPr="003122B9">
        <w:rPr>
          <w:rFonts w:ascii="Times New Roman" w:hAnsi="Times New Roman"/>
          <w:noProof/>
          <w:sz w:val="24"/>
          <w:szCs w:val="24"/>
        </w:rPr>
        <w:t>(30,31)</w:t>
      </w:r>
      <w:r w:rsidR="000740FB" w:rsidRPr="007B6906">
        <w:rPr>
          <w:rFonts w:ascii="Times New Roman" w:hAnsi="Times New Roman"/>
          <w:sz w:val="24"/>
          <w:szCs w:val="24"/>
        </w:rPr>
        <w:fldChar w:fldCharType="end"/>
      </w:r>
      <w:r w:rsidR="000740FB" w:rsidRPr="007B6906">
        <w:rPr>
          <w:rFonts w:ascii="Times New Roman" w:hAnsi="Times New Roman"/>
          <w:sz w:val="24"/>
          <w:szCs w:val="24"/>
        </w:rPr>
        <w:t xml:space="preserve"> </w:t>
      </w:r>
      <w:r w:rsidR="00235145" w:rsidRPr="007B6906">
        <w:rPr>
          <w:rFonts w:ascii="Times New Roman" w:hAnsi="Times New Roman"/>
          <w:sz w:val="24"/>
          <w:szCs w:val="24"/>
        </w:rPr>
        <w:t xml:space="preserve">though neither study claimed to make a causal link, and </w:t>
      </w:r>
      <w:proofErr w:type="spellStart"/>
      <w:r w:rsidR="00235145" w:rsidRPr="007B6906">
        <w:rPr>
          <w:rFonts w:ascii="Times New Roman" w:hAnsi="Times New Roman"/>
          <w:sz w:val="24"/>
          <w:szCs w:val="24"/>
        </w:rPr>
        <w:t>Lundin</w:t>
      </w:r>
      <w:proofErr w:type="spellEnd"/>
      <w:r w:rsidR="00235145" w:rsidRPr="007B6906">
        <w:rPr>
          <w:rFonts w:ascii="Times New Roman" w:hAnsi="Times New Roman"/>
          <w:sz w:val="24"/>
          <w:szCs w:val="24"/>
        </w:rPr>
        <w:t xml:space="preserve"> et al reported in 2010 that in Sweden the association that they observed between unemployment and mortality may have been confounded by mental health problems, </w:t>
      </w:r>
      <w:proofErr w:type="spellStart"/>
      <w:r w:rsidR="00235145" w:rsidRPr="007B6906">
        <w:rPr>
          <w:rFonts w:ascii="Times New Roman" w:hAnsi="Times New Roman"/>
          <w:sz w:val="24"/>
          <w:szCs w:val="24"/>
        </w:rPr>
        <w:t>behavioural</w:t>
      </w:r>
      <w:proofErr w:type="spellEnd"/>
      <w:r w:rsidR="00235145" w:rsidRPr="007B6906">
        <w:rPr>
          <w:rFonts w:ascii="Times New Roman" w:hAnsi="Times New Roman"/>
          <w:sz w:val="24"/>
          <w:szCs w:val="24"/>
        </w:rPr>
        <w:t xml:space="preserve"> risk factors and socio-economic position </w:t>
      </w:r>
      <w:r w:rsidR="000740FB" w:rsidRPr="007B6906">
        <w:rPr>
          <w:rFonts w:ascii="Times New Roman" w:hAnsi="Times New Roman"/>
          <w:sz w:val="24"/>
          <w:szCs w:val="24"/>
        </w:rPr>
        <w:fldChar w:fldCharType="begin" w:fldLock="1"/>
      </w:r>
      <w:r w:rsidR="003122B9">
        <w:rPr>
          <w:rFonts w:ascii="Times New Roman" w:hAnsi="Times New Roman"/>
          <w:sz w:val="24"/>
          <w:szCs w:val="24"/>
        </w:rPr>
        <w:instrText>ADDIN CSL_CITATION { "citationItems" : [ { "id" : "ITEM-1", "itemData" : { "abstract" : "BACKGROUND:Unemployment is associated with increased risk of mortality. It is, however, not clear to what extent this is causal, or whether other risk factors remain uncontrolled for. The aim of this study was to investigate the association between unemployment and all-cause and cause-specific mortality, adjusting for indicators of mental disorder, behavioural risk factors and social factors over the life course.\n\nMETHODS:This study was based on a cohort of 49321 Swedish males, born 1949/51, tested for compulsory military conscription in 1969/70. Data on employment/unemployment 1990-4 was based on information from the Longitudinal Register of Education and Labour Market Statistics. Information on childhood circumstances was drawn from National Population and Housing Census 1960. Information on psychiatric diagnosis and behavioral risk factors was collected at conscription testing in 1969/70. Data on mortality and hospitalisation 1973-2004 were collected in national registers.\n\nRESULTS:An increased risk of mortality 1995-2003 was found among individuals who experienced 90 days or more of unemployment during 1992-4 compared with those still employed (all-cause mortality HR 1.91, 95% CI 1.58 to 2.31. Adjustment for risk factors measured along the life course considerably lowered the relative risk (all cause mortality HR 1.30, 95% CI 1.06 to 1.58). Statistically significant increased relative risk was found during the first 4 years of follow up (all-cause mortality, adjusted HR 1.57, 95% CI 1.13 to 2.18, but not the following 4 years (all cause mortality, adjusted HR 1.17, 95% CI 0.91 to 1.50).\n\nCONCLUSION:The results suggest that a substantial part of the increased relative risk of mortality associated with unemployment may be attributable to confounding by individual risk factors.", "author" : [ { "dropping-particle" : "", "family" : "Lundin", "given" : "A", "non-dropping-particle" : "", "parse-names" : false, "suffix" : "" }, { "dropping-particle" : "", "family" : "Lundberg", "given" : "I", "non-dropping-particle" : "", "parse-names" : false, "suffix" : "" }, { "dropping-particle" : "", "family" : "Hallsten", "given" : "L", "non-dropping-particle" : "", "parse-names" : false, "suffix" : "" }, { "dropping-particle" : "", "family" : "Ottosson", "given" : "J", "non-dropping-particle" : "", "parse-names" : false, "suffix" : "" }, { "dropping-particle" : "", "family" : "Hemmingsson", "given" : "T", "non-dropping-particle" : "", "parse-names" : false, "suffix" : "" } ], "container-title" : "Journal of Epidemiology and Community Health", "id" : "ITEM-1", "issue" : "01", "issued" : { "date-parts" : [ [ "2010", "0" ] ] }, "note" : "10.1136/jech.2008.079269\n\n        \n\n      ", "page" : "22-28", "publisher-place" : "Division of Occupational and Environmental Medicine, Department of Public Health Sciences, Karolinska Institutet, Norrbacka plan 5, 171 76 Stockholm, Sweden. andreas.lundin@ki.se", "title" : "Unemployment and mortality--a longitudinal prospective study on selection and causation in 49321 Swedish middle-aged men.", "type" : "article-journal", "volume" : "64" }, "uris" : [ "http://www.mendeley.com/documents/?uuid=3d3f62f5-c215-4043-b650-755a5f1942ae" ] } ], "mendeley" : { "previouslyFormattedCitation" : "(32)" }, "properties" : { "noteIndex" : 0 }, "schema" : "https://github.com/citation-style-language/schema/raw/master/csl-citation.json" }</w:instrText>
      </w:r>
      <w:r w:rsidR="000740FB" w:rsidRPr="007B6906">
        <w:rPr>
          <w:rFonts w:ascii="Times New Roman" w:hAnsi="Times New Roman"/>
          <w:sz w:val="24"/>
          <w:szCs w:val="24"/>
        </w:rPr>
        <w:fldChar w:fldCharType="separate"/>
      </w:r>
      <w:r w:rsidR="003122B9" w:rsidRPr="003122B9">
        <w:rPr>
          <w:rFonts w:ascii="Times New Roman" w:hAnsi="Times New Roman"/>
          <w:noProof/>
          <w:sz w:val="24"/>
          <w:szCs w:val="24"/>
        </w:rPr>
        <w:t>(32)</w:t>
      </w:r>
      <w:r w:rsidR="000740FB" w:rsidRPr="007B6906">
        <w:rPr>
          <w:rFonts w:ascii="Times New Roman" w:hAnsi="Times New Roman"/>
          <w:sz w:val="24"/>
          <w:szCs w:val="24"/>
        </w:rPr>
        <w:fldChar w:fldCharType="end"/>
      </w:r>
      <w:r w:rsidR="00235145" w:rsidRPr="007B6906">
        <w:rPr>
          <w:rFonts w:ascii="Times New Roman" w:hAnsi="Times New Roman"/>
          <w:sz w:val="24"/>
          <w:szCs w:val="24"/>
        </w:rPr>
        <w:t>.</w:t>
      </w:r>
    </w:p>
    <w:p w14:paraId="30E7FF6D" w14:textId="2B39CA83" w:rsidR="00CB1907" w:rsidRPr="007B6906" w:rsidRDefault="00E3276B">
      <w:pPr>
        <w:pStyle w:val="PardfautA"/>
        <w:spacing w:line="480" w:lineRule="auto"/>
        <w:rPr>
          <w:rFonts w:ascii="Times New Roman" w:eastAsia="Times New Roman" w:hAnsi="Times New Roman" w:cs="Times New Roman"/>
          <w:sz w:val="24"/>
          <w:szCs w:val="24"/>
        </w:rPr>
      </w:pPr>
      <w:r w:rsidRPr="00E3276B">
        <w:rPr>
          <w:rFonts w:ascii="Times New Roman" w:hAnsi="Times New Roman"/>
          <w:b/>
          <w:sz w:val="24"/>
          <w:szCs w:val="24"/>
        </w:rPr>
        <w:lastRenderedPageBreak/>
        <w:t>Sex-based life expectancy trends, USA 1933-2010</w:t>
      </w:r>
      <w:r w:rsidR="00235145" w:rsidRPr="007B6906">
        <w:rPr>
          <w:rFonts w:ascii="Times New Roman" w:eastAsia="Times New Roman" w:hAnsi="Times New Roman" w:cs="Times New Roman"/>
          <w:sz w:val="24"/>
          <w:szCs w:val="24"/>
        </w:rPr>
        <w:br/>
      </w:r>
      <w:r w:rsidR="00235145" w:rsidRPr="007B6906">
        <w:rPr>
          <w:rFonts w:ascii="Times New Roman" w:hAnsi="Times New Roman"/>
          <w:sz w:val="24"/>
          <w:szCs w:val="24"/>
        </w:rPr>
        <w:t>To our knowledge this is the first study of historical trends in the sex differences in life expectancy in the USA, but our observations are consistent with other recent studies. Mayhew and Smith r</w:t>
      </w:r>
      <w:r w:rsidR="00235145" w:rsidRPr="007B6906">
        <w:rPr>
          <w:rFonts w:ascii="Times New Roman" w:hAnsi="Times New Roman"/>
          <w:sz w:val="24"/>
          <w:szCs w:val="24"/>
        </w:rPr>
        <w:t>e</w:t>
      </w:r>
      <w:r w:rsidR="00235145" w:rsidRPr="007B6906">
        <w:rPr>
          <w:rFonts w:ascii="Times New Roman" w:hAnsi="Times New Roman"/>
          <w:sz w:val="24"/>
          <w:szCs w:val="24"/>
        </w:rPr>
        <w:t>ported in 2014 that there is evidence that the life expectancy difference between men and women is lessening in England and Wales, suggesting that the difference is not a natural or biological diffe</w:t>
      </w:r>
      <w:r w:rsidR="00235145" w:rsidRPr="007B6906">
        <w:rPr>
          <w:rFonts w:ascii="Times New Roman" w:hAnsi="Times New Roman"/>
          <w:sz w:val="24"/>
          <w:szCs w:val="24"/>
        </w:rPr>
        <w:t>r</w:t>
      </w:r>
      <w:r w:rsidR="00235145" w:rsidRPr="007B6906">
        <w:rPr>
          <w:rFonts w:ascii="Times New Roman" w:hAnsi="Times New Roman"/>
          <w:sz w:val="24"/>
          <w:szCs w:val="24"/>
        </w:rPr>
        <w:t xml:space="preserve">ence. While it is typical to think of elder nursing homes full of women with few men surviving as long, this may be changing for the next cohort to arrive into the oldest age groups. </w:t>
      </w:r>
      <w:r w:rsidR="00120D0A">
        <w:rPr>
          <w:rFonts w:ascii="Times New Roman" w:hAnsi="Times New Roman"/>
          <w:sz w:val="24"/>
          <w:szCs w:val="24"/>
        </w:rPr>
        <w:t>However</w:t>
      </w:r>
      <w:r w:rsidR="00235145" w:rsidRPr="007B6906">
        <w:rPr>
          <w:rFonts w:ascii="Times New Roman" w:hAnsi="Times New Roman"/>
          <w:sz w:val="24"/>
          <w:szCs w:val="24"/>
        </w:rPr>
        <w:t>, if the excess mortality among young men continues or increases then this may affect the life expectancy of subsequent cohorts, reversing the trend once again.</w:t>
      </w:r>
    </w:p>
    <w:p w14:paraId="52DD6531" w14:textId="33307211" w:rsidR="00120D0A" w:rsidRPr="00E3276B" w:rsidRDefault="00E3276B">
      <w:pPr>
        <w:pStyle w:val="PardfautA"/>
        <w:spacing w:line="480" w:lineRule="auto"/>
        <w:rPr>
          <w:rFonts w:ascii="Times New Roman" w:hAnsi="Times New Roman"/>
          <w:b/>
          <w:sz w:val="24"/>
          <w:szCs w:val="24"/>
        </w:rPr>
      </w:pPr>
      <w:r w:rsidRPr="00E3276B">
        <w:rPr>
          <w:rFonts w:ascii="Times New Roman" w:hAnsi="Times New Roman"/>
          <w:b/>
          <w:sz w:val="24"/>
          <w:szCs w:val="24"/>
        </w:rPr>
        <w:t>Limitations</w:t>
      </w:r>
    </w:p>
    <w:p w14:paraId="0E3465AD" w14:textId="72C15AFD" w:rsidR="00120D0A" w:rsidRPr="003122B9" w:rsidRDefault="00235145" w:rsidP="00120D0A">
      <w:pPr>
        <w:pStyle w:val="PardfautA"/>
        <w:spacing w:line="480" w:lineRule="auto"/>
        <w:rPr>
          <w:rFonts w:ascii="Times New Roman" w:hAnsi="Times New Roman"/>
          <w:sz w:val="24"/>
          <w:szCs w:val="24"/>
        </w:rPr>
      </w:pPr>
      <w:r w:rsidRPr="007B6906">
        <w:rPr>
          <w:rFonts w:ascii="Times New Roman" w:hAnsi="Times New Roman"/>
          <w:sz w:val="24"/>
          <w:szCs w:val="24"/>
        </w:rPr>
        <w:t xml:space="preserve">There are some limitations to this study. First, we present the </w:t>
      </w:r>
      <w:proofErr w:type="spellStart"/>
      <w:r w:rsidRPr="007B6906">
        <w:rPr>
          <w:rFonts w:ascii="Times New Roman" w:hAnsi="Times New Roman"/>
          <w:sz w:val="24"/>
          <w:szCs w:val="24"/>
        </w:rPr>
        <w:t>visualisations</w:t>
      </w:r>
      <w:proofErr w:type="spellEnd"/>
      <w:r w:rsidRPr="007B6906">
        <w:rPr>
          <w:rFonts w:ascii="Times New Roman" w:hAnsi="Times New Roman"/>
          <w:sz w:val="24"/>
          <w:szCs w:val="24"/>
        </w:rPr>
        <w:t xml:space="preserve"> as a way to identify trends in very large datasets, but we do not promote one of the </w:t>
      </w:r>
      <w:r w:rsidR="00120D0A">
        <w:rPr>
          <w:rFonts w:ascii="Times New Roman" w:hAnsi="Times New Roman"/>
          <w:sz w:val="24"/>
          <w:szCs w:val="24"/>
        </w:rPr>
        <w:t xml:space="preserve">five </w:t>
      </w:r>
      <w:r w:rsidRPr="007B6906">
        <w:rPr>
          <w:rFonts w:ascii="Times New Roman" w:hAnsi="Times New Roman"/>
          <w:sz w:val="24"/>
          <w:szCs w:val="24"/>
        </w:rPr>
        <w:t>possible hypotheses over anot</w:t>
      </w:r>
      <w:r w:rsidRPr="007B6906">
        <w:rPr>
          <w:rFonts w:ascii="Times New Roman" w:hAnsi="Times New Roman"/>
          <w:sz w:val="24"/>
          <w:szCs w:val="24"/>
        </w:rPr>
        <w:t>h</w:t>
      </w:r>
      <w:r w:rsidRPr="007B6906">
        <w:rPr>
          <w:rFonts w:ascii="Times New Roman" w:hAnsi="Times New Roman"/>
          <w:sz w:val="24"/>
          <w:szCs w:val="24"/>
        </w:rPr>
        <w:t xml:space="preserve">er. </w:t>
      </w:r>
      <w:r w:rsidR="00120D0A" w:rsidRPr="007B6906">
        <w:rPr>
          <w:rFonts w:ascii="Times New Roman" w:hAnsi="Times New Roman"/>
          <w:sz w:val="24"/>
          <w:szCs w:val="24"/>
        </w:rPr>
        <w:t>It is possible that male death reporting was more refined earlier on, and that the data for women became more refined during the study period, which would affect these data and the comparability of male and female data, but this would likely have resulted in rounded estimates for age at death for women in the earlier decades, and would not have changed the results that we report here.</w:t>
      </w:r>
    </w:p>
    <w:p w14:paraId="7F08C32C" w14:textId="026D3797" w:rsidR="00120D0A" w:rsidRDefault="00120D0A">
      <w:pPr>
        <w:pStyle w:val="PardfautA"/>
        <w:spacing w:line="480" w:lineRule="auto"/>
        <w:rPr>
          <w:rFonts w:ascii="Times New Roman" w:hAnsi="Times New Roman"/>
          <w:sz w:val="24"/>
          <w:szCs w:val="24"/>
        </w:rPr>
      </w:pPr>
      <w:r w:rsidRPr="007B6906">
        <w:rPr>
          <w:rFonts w:ascii="Times New Roman" w:hAnsi="Times New Roman"/>
          <w:sz w:val="24"/>
          <w:szCs w:val="24"/>
        </w:rPr>
        <w:t>Another limitation of this study is that it cannot say whether there is a ‘natural / biological</w:t>
      </w:r>
      <w:r w:rsidRPr="007B6906">
        <w:rPr>
          <w:rFonts w:ascii="Times New Roman" w:hAnsi="Times New Roman"/>
          <w:sz w:val="24"/>
          <w:szCs w:val="24"/>
          <w:lang w:val="fr-FR"/>
        </w:rPr>
        <w:t xml:space="preserve">’ </w:t>
      </w:r>
      <w:r w:rsidRPr="007B6906">
        <w:rPr>
          <w:rFonts w:ascii="Times New Roman" w:hAnsi="Times New Roman"/>
          <w:sz w:val="24"/>
          <w:szCs w:val="24"/>
        </w:rPr>
        <w:t>longev</w:t>
      </w:r>
      <w:r w:rsidRPr="007B6906">
        <w:rPr>
          <w:rFonts w:ascii="Times New Roman" w:hAnsi="Times New Roman"/>
          <w:sz w:val="24"/>
          <w:szCs w:val="24"/>
        </w:rPr>
        <w:t>i</w:t>
      </w:r>
      <w:r w:rsidRPr="007B6906">
        <w:rPr>
          <w:rFonts w:ascii="Times New Roman" w:hAnsi="Times New Roman"/>
          <w:sz w:val="24"/>
          <w:szCs w:val="24"/>
        </w:rPr>
        <w:t>ty advantage for women. If that were true then it could be that the period before the second World War was ‘unnatural</w:t>
      </w:r>
      <w:r w:rsidRPr="007B6906">
        <w:rPr>
          <w:rFonts w:ascii="Times New Roman" w:hAnsi="Times New Roman"/>
          <w:sz w:val="24"/>
          <w:szCs w:val="24"/>
          <w:lang w:val="fr-FR"/>
        </w:rPr>
        <w:t xml:space="preserve">’ </w:t>
      </w:r>
      <w:r w:rsidRPr="007B6906">
        <w:rPr>
          <w:rFonts w:ascii="Times New Roman" w:hAnsi="Times New Roman"/>
          <w:sz w:val="24"/>
          <w:szCs w:val="24"/>
        </w:rPr>
        <w:t>for women; that is, if women do have a natural longevity edge over men, then perhaps the pre-war period when women in the USA had far fewer rights relative to men and m</w:t>
      </w:r>
      <w:r w:rsidRPr="007B6906">
        <w:rPr>
          <w:rFonts w:ascii="Times New Roman" w:hAnsi="Times New Roman"/>
          <w:sz w:val="24"/>
          <w:szCs w:val="24"/>
        </w:rPr>
        <w:t>a</w:t>
      </w:r>
      <w:r w:rsidRPr="007B6906">
        <w:rPr>
          <w:rFonts w:ascii="Times New Roman" w:hAnsi="Times New Roman"/>
          <w:sz w:val="24"/>
          <w:szCs w:val="24"/>
        </w:rPr>
        <w:t>ternal mortality was much higher was the high-risk period for women, negating their natural edge. Once equal rights, birth control and safer maternity practices had been better established, the natural advantage for women re-emerged. </w:t>
      </w:r>
      <w:r>
        <w:rPr>
          <w:rFonts w:ascii="Times New Roman" w:hAnsi="Times New Roman"/>
          <w:sz w:val="24"/>
          <w:szCs w:val="24"/>
        </w:rPr>
        <w:t>Alternatively there is no particular ‘natural’ difference and it is always determined by differing cultural practices.</w:t>
      </w:r>
    </w:p>
    <w:p w14:paraId="47F31F5B" w14:textId="77777777" w:rsidR="003122B9" w:rsidRDefault="00E3276B">
      <w:pPr>
        <w:pStyle w:val="PardfautA"/>
        <w:spacing w:line="480" w:lineRule="auto"/>
        <w:rPr>
          <w:rFonts w:ascii="Times New Roman" w:hAnsi="Times New Roman"/>
          <w:b/>
          <w:sz w:val="24"/>
          <w:szCs w:val="24"/>
        </w:rPr>
      </w:pPr>
      <w:r w:rsidRPr="00E3276B">
        <w:rPr>
          <w:rFonts w:ascii="Times New Roman" w:hAnsi="Times New Roman"/>
          <w:b/>
          <w:sz w:val="24"/>
          <w:szCs w:val="24"/>
        </w:rPr>
        <w:t>Further research</w:t>
      </w:r>
    </w:p>
    <w:p w14:paraId="4F3ED3C9" w14:textId="5506B6C1" w:rsidR="00CB1907" w:rsidRPr="003122B9" w:rsidRDefault="00235145">
      <w:pPr>
        <w:pStyle w:val="PardfautA"/>
        <w:spacing w:line="480" w:lineRule="auto"/>
        <w:rPr>
          <w:rFonts w:ascii="Times New Roman" w:hAnsi="Times New Roman"/>
          <w:b/>
          <w:sz w:val="24"/>
          <w:szCs w:val="24"/>
        </w:rPr>
      </w:pPr>
      <w:r w:rsidRPr="007B6906">
        <w:rPr>
          <w:rFonts w:ascii="Times New Roman" w:hAnsi="Times New Roman"/>
          <w:sz w:val="24"/>
          <w:szCs w:val="24"/>
        </w:rPr>
        <w:lastRenderedPageBreak/>
        <w:t>Further research could look more closely at historical trends and disease-specific incidence in any of the 37 countries with available data in order to draw inferences about specific public policy changes and whether these affected one gender more than anothe</w:t>
      </w:r>
      <w:r w:rsidR="000B49E8">
        <w:rPr>
          <w:rFonts w:ascii="Times New Roman" w:hAnsi="Times New Roman"/>
          <w:sz w:val="24"/>
          <w:szCs w:val="24"/>
        </w:rPr>
        <w:t>r</w:t>
      </w:r>
      <w:r w:rsidR="003122B9">
        <w:rPr>
          <w:rFonts w:ascii="Times New Roman" w:hAnsi="Times New Roman"/>
          <w:sz w:val="24"/>
          <w:szCs w:val="24"/>
        </w:rPr>
        <w:t>.</w:t>
      </w:r>
    </w:p>
    <w:p w14:paraId="647C7B6F" w14:textId="7C886FB3"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 xml:space="preserve">If the </w:t>
      </w:r>
      <w:r w:rsidR="00B11E3F">
        <w:rPr>
          <w:rFonts w:ascii="Times New Roman" w:hAnsi="Times New Roman"/>
          <w:sz w:val="24"/>
          <w:szCs w:val="24"/>
        </w:rPr>
        <w:t xml:space="preserve">most recent </w:t>
      </w:r>
      <w:r w:rsidRPr="007B6906">
        <w:rPr>
          <w:rFonts w:ascii="Times New Roman" w:hAnsi="Times New Roman"/>
          <w:sz w:val="24"/>
          <w:szCs w:val="24"/>
        </w:rPr>
        <w:t xml:space="preserve">differences we see represent real trends, then the peaks in excess male compared to female mortality may represent points or periods in history when men experienced differential </w:t>
      </w:r>
      <w:r w:rsidR="00B11E3F">
        <w:rPr>
          <w:rFonts w:ascii="Times New Roman" w:hAnsi="Times New Roman"/>
          <w:sz w:val="24"/>
          <w:szCs w:val="24"/>
        </w:rPr>
        <w:t xml:space="preserve">higher </w:t>
      </w:r>
      <w:r w:rsidRPr="007B6906">
        <w:rPr>
          <w:rFonts w:ascii="Times New Roman" w:hAnsi="Times New Roman"/>
          <w:sz w:val="24"/>
          <w:szCs w:val="24"/>
        </w:rPr>
        <w:t>stress or threats to well-being, for example economic recessions within the context of male dominated economies</w:t>
      </w:r>
      <w:r w:rsidR="009128FE">
        <w:rPr>
          <w:rFonts w:ascii="Times New Roman" w:hAnsi="Times New Roman"/>
          <w:sz w:val="24"/>
          <w:szCs w:val="24"/>
        </w:rPr>
        <w:t>; much greater male rates of imprisonment due to committing crimes with economic reasons at their origin, and so on.</w:t>
      </w:r>
    </w:p>
    <w:p w14:paraId="169850C8" w14:textId="37F24BAE"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This paper suggests that sex differences in life expectancy are not just natural differences but that they are also the result of historical societal trends where men and women were differentially pr</w:t>
      </w:r>
      <w:r w:rsidRPr="007B6906">
        <w:rPr>
          <w:rFonts w:ascii="Times New Roman" w:hAnsi="Times New Roman"/>
          <w:sz w:val="24"/>
          <w:szCs w:val="24"/>
        </w:rPr>
        <w:t>o</w:t>
      </w:r>
      <w:r w:rsidRPr="007B6906">
        <w:rPr>
          <w:rFonts w:ascii="Times New Roman" w:hAnsi="Times New Roman"/>
          <w:sz w:val="24"/>
          <w:szCs w:val="24"/>
        </w:rPr>
        <w:t xml:space="preserve">tected or stressed compared to each other. </w:t>
      </w:r>
    </w:p>
    <w:p w14:paraId="6C5FBB01" w14:textId="77777777" w:rsidR="00CB1907" w:rsidRPr="007B6906" w:rsidRDefault="00235145">
      <w:pPr>
        <w:pStyle w:val="PardfautA"/>
        <w:spacing w:line="480" w:lineRule="auto"/>
        <w:rPr>
          <w:rFonts w:ascii="Times New Roman" w:eastAsia="Times New Roman" w:hAnsi="Times New Roman" w:cs="Times New Roman"/>
          <w:sz w:val="24"/>
          <w:szCs w:val="24"/>
        </w:rPr>
      </w:pPr>
      <w:r w:rsidRPr="007B6906">
        <w:rPr>
          <w:rFonts w:ascii="Times New Roman" w:hAnsi="Times New Roman"/>
          <w:sz w:val="24"/>
          <w:szCs w:val="24"/>
        </w:rPr>
        <w:t>If sex differences in mortality are truly a result of human activities and societal structures (or som</w:t>
      </w:r>
      <w:r w:rsidRPr="007B6906">
        <w:rPr>
          <w:rFonts w:ascii="Times New Roman" w:hAnsi="Times New Roman"/>
          <w:sz w:val="24"/>
          <w:szCs w:val="24"/>
        </w:rPr>
        <w:t>e</w:t>
      </w:r>
      <w:r w:rsidRPr="007B6906">
        <w:rPr>
          <w:rFonts w:ascii="Times New Roman" w:hAnsi="Times New Roman"/>
          <w:sz w:val="24"/>
          <w:szCs w:val="24"/>
        </w:rPr>
        <w:t>thing else) rather than biology, or interacting with biology, then this inequality in health between men and women can be lessened and what activities would lead to longer healthy lives for men as well as for women.</w:t>
      </w:r>
    </w:p>
    <w:p w14:paraId="2F9617F7" w14:textId="77777777" w:rsidR="000740FB" w:rsidRPr="007B6906" w:rsidRDefault="00235145">
      <w:pPr>
        <w:pStyle w:val="PardfautA"/>
        <w:spacing w:line="480" w:lineRule="auto"/>
        <w:rPr>
          <w:rFonts w:ascii="Times New Roman" w:hAnsi="Times New Roman"/>
          <w:sz w:val="24"/>
          <w:szCs w:val="24"/>
        </w:rPr>
      </w:pPr>
      <w:r w:rsidRPr="007B6906">
        <w:rPr>
          <w:rFonts w:ascii="Times New Roman" w:hAnsi="Times New Roman"/>
          <w:sz w:val="24"/>
          <w:szCs w:val="24"/>
        </w:rPr>
        <w:t>This study attempts to identify what threats to healthy lives need to be identified to prevent this e</w:t>
      </w:r>
      <w:r w:rsidRPr="007B6906">
        <w:rPr>
          <w:rFonts w:ascii="Times New Roman" w:hAnsi="Times New Roman"/>
          <w:sz w:val="24"/>
          <w:szCs w:val="24"/>
        </w:rPr>
        <w:t>x</w:t>
      </w:r>
      <w:r w:rsidRPr="007B6906">
        <w:rPr>
          <w:rFonts w:ascii="Times New Roman" w:hAnsi="Times New Roman"/>
          <w:sz w:val="24"/>
          <w:szCs w:val="24"/>
        </w:rPr>
        <w:t>cess mortality in the future.</w:t>
      </w:r>
    </w:p>
    <w:p w14:paraId="2C222949" w14:textId="77777777" w:rsidR="000740FB" w:rsidRPr="007B6906" w:rsidRDefault="000740FB">
      <w:pPr>
        <w:rPr>
          <w:rFonts w:eastAsia="Helvetica" w:cs="Helvetica"/>
          <w:color w:val="000000"/>
          <w:u w:color="000000"/>
        </w:rPr>
      </w:pPr>
      <w:r w:rsidRPr="007B6906">
        <w:br w:type="page"/>
      </w:r>
    </w:p>
    <w:p w14:paraId="6F485FCF" w14:textId="77777777" w:rsidR="000740FB" w:rsidRPr="007B6906" w:rsidRDefault="000740FB">
      <w:pPr>
        <w:pStyle w:val="Corps"/>
      </w:pPr>
      <w:r w:rsidRPr="007B6906">
        <w:lastRenderedPageBreak/>
        <w:t>References</w:t>
      </w:r>
    </w:p>
    <w:p w14:paraId="46907D16" w14:textId="77777777" w:rsidR="000740FB" w:rsidRPr="007B6906" w:rsidRDefault="000740FB">
      <w:pPr>
        <w:pStyle w:val="Corps"/>
      </w:pPr>
    </w:p>
    <w:p w14:paraId="124EC381" w14:textId="4610F346" w:rsidR="003122B9" w:rsidRPr="003122B9" w:rsidRDefault="000740FB">
      <w:pPr>
        <w:pStyle w:val="NormalWeb"/>
        <w:ind w:left="640" w:hanging="640"/>
        <w:divId w:val="2085714048"/>
        <w:rPr>
          <w:rFonts w:eastAsiaTheme="minorEastAsia"/>
          <w:noProof/>
        </w:rPr>
      </w:pPr>
      <w:r w:rsidRPr="007B6906">
        <w:fldChar w:fldCharType="begin" w:fldLock="1"/>
      </w:r>
      <w:r w:rsidRPr="007B6906">
        <w:instrText xml:space="preserve">ADDIN Mendeley Bibliography CSL_BIBLIOGRAPHY </w:instrText>
      </w:r>
      <w:r w:rsidRPr="007B6906">
        <w:fldChar w:fldCharType="separate"/>
      </w:r>
      <w:r w:rsidR="003122B9" w:rsidRPr="003122B9">
        <w:rPr>
          <w:noProof/>
        </w:rPr>
        <w:t xml:space="preserve">1. </w:t>
      </w:r>
      <w:r w:rsidR="003122B9" w:rsidRPr="003122B9">
        <w:rPr>
          <w:noProof/>
        </w:rPr>
        <w:tab/>
        <w:t xml:space="preserve">Matthews TJ, MF M. Infant mortality statistics from the 2010 period linked birth/infant death data set.  2013 Dec 18;62(8):1-26. Natl </w:t>
      </w:r>
      <w:r w:rsidR="00ED4A45">
        <w:rPr>
          <w:noProof/>
        </w:rPr>
        <w:t>Vital Stat Report. Available at:</w:t>
      </w:r>
      <w:r w:rsidR="00ED4A45" w:rsidRPr="00ED4A45">
        <w:t xml:space="preserve"> </w:t>
      </w:r>
      <w:r w:rsidR="00ED4A45" w:rsidRPr="00ED4A45">
        <w:rPr>
          <w:noProof/>
        </w:rPr>
        <w:t>http://www.cdc.gov/nchs/data/nvsr/nvsr62/nvsr62_08.pdf</w:t>
      </w:r>
      <w:r w:rsidR="00ED4A45">
        <w:rPr>
          <w:noProof/>
        </w:rPr>
        <w:t xml:space="preserve"> </w:t>
      </w:r>
    </w:p>
    <w:p w14:paraId="72AEE5DB" w14:textId="03AAAF3A" w:rsidR="003122B9" w:rsidRPr="00ED4A45" w:rsidRDefault="003122B9">
      <w:pPr>
        <w:pStyle w:val="NormalWeb"/>
        <w:ind w:left="640" w:hanging="640"/>
        <w:divId w:val="2085714048"/>
        <w:rPr>
          <w:noProof/>
        </w:rPr>
      </w:pPr>
      <w:r w:rsidRPr="003122B9">
        <w:rPr>
          <w:noProof/>
        </w:rPr>
        <w:t xml:space="preserve">2. </w:t>
      </w:r>
      <w:r w:rsidRPr="003122B9">
        <w:rPr>
          <w:noProof/>
        </w:rPr>
        <w:tab/>
        <w:t xml:space="preserve">Person MK, Esposito DH, Holman RC, Mehal JM, Stoll BJ. Risk Factors for Infectious Disease Death among </w:t>
      </w:r>
      <w:r w:rsidR="00ED4A45">
        <w:rPr>
          <w:noProof/>
        </w:rPr>
        <w:t xml:space="preserve">Infants in the United States. </w:t>
      </w:r>
      <w:r w:rsidRPr="003122B9">
        <w:rPr>
          <w:noProof/>
        </w:rPr>
        <w:t xml:space="preserve">Pediatr Infect Dis J 2014; </w:t>
      </w:r>
      <w:r w:rsidR="00ED4A45" w:rsidRPr="00ED4A45">
        <w:rPr>
          <w:rFonts w:cs="Arial"/>
        </w:rPr>
        <w:t xml:space="preserve">Nov;33(11):e280-5. </w:t>
      </w:r>
      <w:r w:rsidRPr="00ED4A45">
        <w:rPr>
          <w:noProof/>
        </w:rPr>
        <w:t xml:space="preserve">Available </w:t>
      </w:r>
      <w:r w:rsidR="00ED4A45" w:rsidRPr="00ED4A45">
        <w:rPr>
          <w:noProof/>
        </w:rPr>
        <w:t>at</w:t>
      </w:r>
      <w:r w:rsidRPr="00ED4A45">
        <w:rPr>
          <w:noProof/>
        </w:rPr>
        <w:t xml:space="preserve">: </w:t>
      </w:r>
      <w:r w:rsidR="00ED4A45" w:rsidRPr="00ED4A45">
        <w:rPr>
          <w:noProof/>
        </w:rPr>
        <w:t xml:space="preserve">http://www.ncbi.nlm.nih.gov/pubmed/24853540 </w:t>
      </w:r>
    </w:p>
    <w:p w14:paraId="3AB4F307" w14:textId="720F0279" w:rsidR="003122B9" w:rsidRPr="003122B9" w:rsidRDefault="003122B9">
      <w:pPr>
        <w:pStyle w:val="NormalWeb"/>
        <w:ind w:left="640" w:hanging="640"/>
        <w:divId w:val="2085714048"/>
        <w:rPr>
          <w:noProof/>
        </w:rPr>
      </w:pPr>
      <w:r w:rsidRPr="003122B9">
        <w:rPr>
          <w:noProof/>
        </w:rPr>
        <w:t xml:space="preserve">3. </w:t>
      </w:r>
      <w:r w:rsidRPr="003122B9">
        <w:rPr>
          <w:noProof/>
        </w:rPr>
        <w:tab/>
        <w:t>Duong HH, Mirea L, Shah PS, Yang J, Lee SK, Sankaran K. Pneumothorax in neonates: Trends, predict</w:t>
      </w:r>
      <w:r w:rsidR="00ED4A45">
        <w:rPr>
          <w:noProof/>
        </w:rPr>
        <w:t xml:space="preserve">ors and outcomes. </w:t>
      </w:r>
      <w:r w:rsidRPr="003122B9">
        <w:rPr>
          <w:noProof/>
        </w:rPr>
        <w:t xml:space="preserve">J Neonatal Perinat Med; 2013;7(1):29–38. Available </w:t>
      </w:r>
      <w:r w:rsidR="00ED4A45">
        <w:rPr>
          <w:noProof/>
        </w:rPr>
        <w:t>at</w:t>
      </w:r>
      <w:r w:rsidRPr="003122B9">
        <w:rPr>
          <w:noProof/>
        </w:rPr>
        <w:t>: http://eutils.ncbi.nlm.nih.gov/entrez/eutils/elink.fcgi?dbfrom=pubmed&amp;id=24815703&amp;retmode=ref&amp;cmd=prlinks</w:t>
      </w:r>
    </w:p>
    <w:p w14:paraId="4ADC1FBF" w14:textId="6A5133A0" w:rsidR="003122B9" w:rsidRPr="003122B9" w:rsidRDefault="003122B9">
      <w:pPr>
        <w:pStyle w:val="NormalWeb"/>
        <w:ind w:left="640" w:hanging="640"/>
        <w:divId w:val="2085714048"/>
        <w:rPr>
          <w:noProof/>
        </w:rPr>
      </w:pPr>
      <w:r w:rsidRPr="003122B9">
        <w:rPr>
          <w:noProof/>
        </w:rPr>
        <w:t xml:space="preserve">4. </w:t>
      </w:r>
      <w:r w:rsidRPr="003122B9">
        <w:rPr>
          <w:noProof/>
        </w:rPr>
        <w:tab/>
        <w:t xml:space="preserve">Muenchhoff M, Goulder PJR. Sex differences in pediatric infectious diseases. J Infect Dis; 2014;209 Suppl S120–S126. Available </w:t>
      </w:r>
      <w:r w:rsidR="00ED4A45">
        <w:rPr>
          <w:noProof/>
        </w:rPr>
        <w:t xml:space="preserve">at: </w:t>
      </w:r>
      <w:r w:rsidRPr="003122B9">
        <w:rPr>
          <w:noProof/>
        </w:rPr>
        <w:t>http://jid.oxfordjournals.org/lookup/doi/10.1093/infdis/jiu232</w:t>
      </w:r>
    </w:p>
    <w:p w14:paraId="79BAB1CF" w14:textId="48DC6661" w:rsidR="003122B9" w:rsidRPr="003122B9" w:rsidRDefault="003122B9">
      <w:pPr>
        <w:pStyle w:val="NormalWeb"/>
        <w:ind w:left="640" w:hanging="640"/>
        <w:divId w:val="2085714048"/>
        <w:rPr>
          <w:noProof/>
        </w:rPr>
      </w:pPr>
      <w:r w:rsidRPr="003122B9">
        <w:rPr>
          <w:noProof/>
        </w:rPr>
        <w:t xml:space="preserve">5. </w:t>
      </w:r>
      <w:r w:rsidRPr="003122B9">
        <w:rPr>
          <w:noProof/>
        </w:rPr>
        <w:tab/>
        <w:t xml:space="preserve">Rochelle TL, Yeung DKY, Bond MH, Li LMW. Predictors of the gender gap in life expectancy across 54 nations. Psychol Health Med; 2014;1–10. Available </w:t>
      </w:r>
      <w:r w:rsidR="00ED4A45">
        <w:rPr>
          <w:noProof/>
        </w:rPr>
        <w:t>at</w:t>
      </w:r>
      <w:r w:rsidRPr="003122B9">
        <w:rPr>
          <w:noProof/>
        </w:rPr>
        <w:t>: http://eutils.ncbi.nlm.nih.gov/entrez/eutils/elink.fcgi?dbfrom=pubmed&amp;id=25005485&amp;retmode=ref&amp;cmd=prlinks</w:t>
      </w:r>
    </w:p>
    <w:p w14:paraId="0A4440B9" w14:textId="0EF84199" w:rsidR="003122B9" w:rsidRPr="003122B9" w:rsidRDefault="003122B9">
      <w:pPr>
        <w:pStyle w:val="NormalWeb"/>
        <w:ind w:left="640" w:hanging="640"/>
        <w:divId w:val="2085714048"/>
        <w:rPr>
          <w:noProof/>
        </w:rPr>
      </w:pPr>
      <w:r w:rsidRPr="003122B9">
        <w:rPr>
          <w:noProof/>
        </w:rPr>
        <w:t xml:space="preserve">6. </w:t>
      </w:r>
      <w:r w:rsidRPr="003122B9">
        <w:rPr>
          <w:noProof/>
        </w:rPr>
        <w:tab/>
        <w:t>Thakkar JP, McCarthy BJ, Villano JL. Age-specific cancer incidence rates increase through the oldest</w:t>
      </w:r>
      <w:r w:rsidR="00ED4A45">
        <w:rPr>
          <w:noProof/>
        </w:rPr>
        <w:t xml:space="preserve"> age groups. Am J Med Sci.</w:t>
      </w:r>
      <w:r w:rsidRPr="003122B9">
        <w:rPr>
          <w:noProof/>
        </w:rPr>
        <w:t xml:space="preserve"> 2014;348(1):65–70. Available </w:t>
      </w:r>
      <w:r w:rsidR="00ED4A45">
        <w:rPr>
          <w:noProof/>
        </w:rPr>
        <w:t>at</w:t>
      </w:r>
      <w:r w:rsidRPr="003122B9">
        <w:rPr>
          <w:noProof/>
        </w:rPr>
        <w:t>: http://content.wkhealth.com/linkback/openurl?sid=WKPTLP:landingpage&amp;an=00000441-201407000-00021</w:t>
      </w:r>
    </w:p>
    <w:p w14:paraId="7773A9AF" w14:textId="29ED77D2" w:rsidR="003122B9" w:rsidRPr="003122B9" w:rsidRDefault="003122B9">
      <w:pPr>
        <w:pStyle w:val="NormalWeb"/>
        <w:ind w:left="640" w:hanging="640"/>
        <w:divId w:val="2085714048"/>
        <w:rPr>
          <w:noProof/>
        </w:rPr>
      </w:pPr>
      <w:r w:rsidRPr="003122B9">
        <w:rPr>
          <w:noProof/>
        </w:rPr>
        <w:t xml:space="preserve">7. </w:t>
      </w:r>
      <w:r w:rsidRPr="003122B9">
        <w:rPr>
          <w:noProof/>
        </w:rPr>
        <w:tab/>
        <w:t xml:space="preserve">Van Oyen H, Berger N, Nusselder W, Charafeddine R, Jagger C, Cambois E, et al. The effect of smoking on the duration of life with and without disability, Belgium 1997-2011. BMC Public Health; 2013;14:723. Available </w:t>
      </w:r>
      <w:r w:rsidR="00ED4A45">
        <w:rPr>
          <w:noProof/>
        </w:rPr>
        <w:t>at</w:t>
      </w:r>
      <w:r w:rsidRPr="003122B9">
        <w:rPr>
          <w:noProof/>
        </w:rPr>
        <w:t>: http://www.biomedcentral.com/1471-2458/14/723</w:t>
      </w:r>
    </w:p>
    <w:p w14:paraId="2B418C6C" w14:textId="55C8203C" w:rsidR="003122B9" w:rsidRPr="003122B9" w:rsidRDefault="003122B9">
      <w:pPr>
        <w:pStyle w:val="NormalWeb"/>
        <w:ind w:left="640" w:hanging="640"/>
        <w:divId w:val="2085714048"/>
        <w:rPr>
          <w:noProof/>
        </w:rPr>
      </w:pPr>
      <w:r w:rsidRPr="003122B9">
        <w:rPr>
          <w:noProof/>
        </w:rPr>
        <w:t xml:space="preserve">8. </w:t>
      </w:r>
      <w:r w:rsidRPr="003122B9">
        <w:rPr>
          <w:noProof/>
        </w:rPr>
        <w:tab/>
        <w:t xml:space="preserve">E A. United States life tables, 2009. Natl Vital Stat Rep. 2014;62(7):1–63. Available </w:t>
      </w:r>
      <w:r w:rsidR="00ED4A45">
        <w:rPr>
          <w:noProof/>
        </w:rPr>
        <w:t>at</w:t>
      </w:r>
      <w:r w:rsidRPr="003122B9">
        <w:rPr>
          <w:noProof/>
        </w:rPr>
        <w:t>: http://europepmc.org/abstract/med/24393483</w:t>
      </w:r>
    </w:p>
    <w:p w14:paraId="0CB4C9CE" w14:textId="7D2BD974" w:rsidR="003122B9" w:rsidRPr="003122B9" w:rsidRDefault="003122B9">
      <w:pPr>
        <w:pStyle w:val="NormalWeb"/>
        <w:ind w:left="640" w:hanging="640"/>
        <w:divId w:val="2085714048"/>
        <w:rPr>
          <w:noProof/>
        </w:rPr>
      </w:pPr>
      <w:r w:rsidRPr="003122B9">
        <w:rPr>
          <w:noProof/>
        </w:rPr>
        <w:t xml:space="preserve">9. </w:t>
      </w:r>
      <w:r w:rsidRPr="003122B9">
        <w:rPr>
          <w:noProof/>
        </w:rPr>
        <w:tab/>
        <w:t xml:space="preserve">Loudon I. Maternal mortality in the past and its relevance to developing countries today. Am J Clin Nutr 2000;72(1 Suppl):241S–246S. Available </w:t>
      </w:r>
      <w:r w:rsidR="00ED4A45">
        <w:rPr>
          <w:noProof/>
        </w:rPr>
        <w:t>at</w:t>
      </w:r>
      <w:r w:rsidRPr="003122B9">
        <w:rPr>
          <w:noProof/>
        </w:rPr>
        <w:t>: http://eutils.ncbi.nlm.nih.gov/entrez/eutils/elink.fcgi?dbfrom=pubmed&amp;id=10871589&amp;retmode=ref&amp;cmd=prlinks</w:t>
      </w:r>
    </w:p>
    <w:p w14:paraId="0EAE8AA7" w14:textId="6C699F5B" w:rsidR="003122B9" w:rsidRPr="003122B9" w:rsidRDefault="003122B9">
      <w:pPr>
        <w:pStyle w:val="NormalWeb"/>
        <w:ind w:left="640" w:hanging="640"/>
        <w:divId w:val="2085714048"/>
        <w:rPr>
          <w:noProof/>
        </w:rPr>
      </w:pPr>
      <w:r w:rsidRPr="003122B9">
        <w:rPr>
          <w:noProof/>
        </w:rPr>
        <w:t xml:space="preserve">10. </w:t>
      </w:r>
      <w:r w:rsidRPr="003122B9">
        <w:rPr>
          <w:noProof/>
        </w:rPr>
        <w:tab/>
        <w:t xml:space="preserve">Minton J, Vanderbloemen L, Dorling D. Visualizing Europe’s demographic scars with coplots and contour plots. Int J Epidemiol Available </w:t>
      </w:r>
      <w:r w:rsidR="00ED4A45">
        <w:rPr>
          <w:noProof/>
        </w:rPr>
        <w:t>at</w:t>
      </w:r>
      <w:r w:rsidRPr="003122B9">
        <w:rPr>
          <w:noProof/>
        </w:rPr>
        <w:t>: http://www.ije.oxfordjournals.org/cgi/doi/10.1093/ije/dyt115</w:t>
      </w:r>
    </w:p>
    <w:p w14:paraId="5909DF97" w14:textId="10C47A4B" w:rsidR="003122B9" w:rsidRPr="003122B9" w:rsidRDefault="003122B9">
      <w:pPr>
        <w:pStyle w:val="NormalWeb"/>
        <w:ind w:left="640" w:hanging="640"/>
        <w:divId w:val="2085714048"/>
        <w:rPr>
          <w:noProof/>
        </w:rPr>
      </w:pPr>
      <w:r w:rsidRPr="003122B9">
        <w:rPr>
          <w:noProof/>
        </w:rPr>
        <w:t xml:space="preserve">11. </w:t>
      </w:r>
      <w:r w:rsidRPr="003122B9">
        <w:rPr>
          <w:noProof/>
        </w:rPr>
        <w:tab/>
        <w:t>Minton J. Real geographies and virtual landscapes: Exploring the influence on place and space on mortality Lexis surfaces using shaded contour maps. Spat Spatiotemporal Epidemiol</w:t>
      </w:r>
      <w:r w:rsidR="00ED4A45">
        <w:rPr>
          <w:noProof/>
        </w:rPr>
        <w:t>;</w:t>
      </w:r>
      <w:r w:rsidRPr="003122B9">
        <w:rPr>
          <w:noProof/>
        </w:rPr>
        <w:t xml:space="preserve"> 2014 Jul;10:49–66. Available </w:t>
      </w:r>
      <w:r w:rsidR="00ED4A45">
        <w:rPr>
          <w:noProof/>
        </w:rPr>
        <w:t>at</w:t>
      </w:r>
      <w:r w:rsidRPr="003122B9">
        <w:rPr>
          <w:noProof/>
        </w:rPr>
        <w:t>: http://www.ncbi.nlm.nih.gov/pubmed/25113591</w:t>
      </w:r>
    </w:p>
    <w:p w14:paraId="6AD38329" w14:textId="698E9C93" w:rsidR="003122B9" w:rsidRPr="003122B9" w:rsidRDefault="003122B9">
      <w:pPr>
        <w:pStyle w:val="NormalWeb"/>
        <w:ind w:left="640" w:hanging="640"/>
        <w:divId w:val="2085714048"/>
        <w:rPr>
          <w:noProof/>
        </w:rPr>
      </w:pPr>
      <w:r w:rsidRPr="003122B9">
        <w:rPr>
          <w:noProof/>
        </w:rPr>
        <w:t xml:space="preserve">12. </w:t>
      </w:r>
      <w:r w:rsidRPr="003122B9">
        <w:rPr>
          <w:noProof/>
        </w:rPr>
        <w:tab/>
        <w:t xml:space="preserve">Organization WH. Estimates by WHO, UNICEF, UNFPA, The World Bank Estimates, and the United Nations Population Division. 2014. Available </w:t>
      </w:r>
      <w:r w:rsidR="00ED4A45">
        <w:rPr>
          <w:noProof/>
        </w:rPr>
        <w:t xml:space="preserve">at: </w:t>
      </w:r>
      <w:r w:rsidR="00ED4A45" w:rsidRPr="00ED4A45">
        <w:rPr>
          <w:noProof/>
        </w:rPr>
        <w:t>http://www.who.int/reproductivehealth/publications/monitoring/maternal-mortality-2013/en/</w:t>
      </w:r>
    </w:p>
    <w:p w14:paraId="4F5BBDE5" w14:textId="1AD9BAD9" w:rsidR="003122B9" w:rsidRPr="003122B9" w:rsidRDefault="003122B9">
      <w:pPr>
        <w:pStyle w:val="NormalWeb"/>
        <w:ind w:left="640" w:hanging="640"/>
        <w:divId w:val="2085714048"/>
        <w:rPr>
          <w:noProof/>
        </w:rPr>
      </w:pPr>
      <w:r w:rsidRPr="003122B9">
        <w:rPr>
          <w:noProof/>
        </w:rPr>
        <w:t xml:space="preserve">13. </w:t>
      </w:r>
      <w:r w:rsidRPr="003122B9">
        <w:rPr>
          <w:noProof/>
        </w:rPr>
        <w:tab/>
        <w:t xml:space="preserve">Luy M, Gast K. Do women live longer or do men die earlier? Reflections on the causes of sex differences in life expectancy. Gerontology. 2013;60(2):143–53. Available </w:t>
      </w:r>
      <w:r w:rsidR="00ED4A45">
        <w:rPr>
          <w:noProof/>
        </w:rPr>
        <w:t>at</w:t>
      </w:r>
      <w:r w:rsidRPr="003122B9">
        <w:rPr>
          <w:noProof/>
        </w:rPr>
        <w:t>: http://www.karger.com?doi=10.1159/000355310</w:t>
      </w:r>
    </w:p>
    <w:p w14:paraId="0D90D9BA" w14:textId="35AD8E45" w:rsidR="003122B9" w:rsidRPr="003122B9" w:rsidRDefault="003122B9">
      <w:pPr>
        <w:pStyle w:val="NormalWeb"/>
        <w:ind w:left="640" w:hanging="640"/>
        <w:divId w:val="2085714048"/>
        <w:rPr>
          <w:noProof/>
        </w:rPr>
      </w:pPr>
      <w:r w:rsidRPr="003122B9">
        <w:rPr>
          <w:noProof/>
        </w:rPr>
        <w:t xml:space="preserve">14. </w:t>
      </w:r>
      <w:r w:rsidRPr="003122B9">
        <w:rPr>
          <w:noProof/>
        </w:rPr>
        <w:tab/>
        <w:t>Szekely T, Liker A, Freckleton RP, Fichtel C, Kappeler PM. Sex-biased survival predicts adult sex ratio variation in wild birds. Proc R Soc B Biol Sci. 2014;281(1788):20140342. Available from: http://rspb.royalsocietypublishing.org/cgi/doi/10.1098/rspb.2014.0342</w:t>
      </w:r>
    </w:p>
    <w:p w14:paraId="08FD7EC1" w14:textId="4A1DEA3E" w:rsidR="003122B9" w:rsidRPr="003122B9" w:rsidRDefault="003122B9">
      <w:pPr>
        <w:pStyle w:val="NormalWeb"/>
        <w:ind w:left="640" w:hanging="640"/>
        <w:divId w:val="2085714048"/>
        <w:rPr>
          <w:noProof/>
        </w:rPr>
      </w:pPr>
      <w:r w:rsidRPr="003122B9">
        <w:rPr>
          <w:noProof/>
        </w:rPr>
        <w:lastRenderedPageBreak/>
        <w:t xml:space="preserve">15. </w:t>
      </w:r>
      <w:r w:rsidRPr="003122B9">
        <w:rPr>
          <w:noProof/>
        </w:rPr>
        <w:tab/>
        <w:t>J C, M M. The health of adult Britain 1841-1994. London England Office for</w:t>
      </w:r>
      <w:r w:rsidR="00ED4A45">
        <w:rPr>
          <w:noProof/>
        </w:rPr>
        <w:t xml:space="preserve"> National Statistics 1997</w:t>
      </w:r>
      <w:r w:rsidRPr="003122B9">
        <w:rPr>
          <w:noProof/>
        </w:rPr>
        <w:t>; Available from: http://www.popline.org/node/270048</w:t>
      </w:r>
    </w:p>
    <w:p w14:paraId="2BBF2BBD" w14:textId="77777777" w:rsidR="00ED4A45" w:rsidRDefault="003122B9">
      <w:pPr>
        <w:pStyle w:val="NormalWeb"/>
        <w:ind w:left="640" w:hanging="640"/>
        <w:divId w:val="2085714048"/>
        <w:rPr>
          <w:noProof/>
        </w:rPr>
      </w:pPr>
      <w:r w:rsidRPr="003122B9">
        <w:rPr>
          <w:noProof/>
        </w:rPr>
        <w:t xml:space="preserve">16. </w:t>
      </w:r>
      <w:r w:rsidRPr="003122B9">
        <w:rPr>
          <w:noProof/>
        </w:rPr>
        <w:tab/>
      </w:r>
      <w:r w:rsidR="00ED4A45">
        <w:rPr>
          <w:noProof/>
        </w:rPr>
        <w:t>European Commission. Gender-neutral pricing in life insurance. 2012 Dec 20.</w:t>
      </w:r>
      <w:r w:rsidRPr="003122B9">
        <w:rPr>
          <w:noProof/>
        </w:rPr>
        <w:t xml:space="preserve"> Available from: </w:t>
      </w:r>
      <w:r w:rsidR="00ED4A45" w:rsidRPr="00ED4A45">
        <w:rPr>
          <w:noProof/>
        </w:rPr>
        <w:t xml:space="preserve">http://ec.europa.eu/justice/newsroom/gender-equality/news/121220_en.htm </w:t>
      </w:r>
    </w:p>
    <w:p w14:paraId="5CE76F2A" w14:textId="0444DA57" w:rsidR="003122B9" w:rsidRPr="003122B9" w:rsidRDefault="003122B9">
      <w:pPr>
        <w:pStyle w:val="NormalWeb"/>
        <w:ind w:left="640" w:hanging="640"/>
        <w:divId w:val="2085714048"/>
        <w:rPr>
          <w:noProof/>
        </w:rPr>
      </w:pPr>
      <w:r w:rsidRPr="003122B9">
        <w:rPr>
          <w:noProof/>
        </w:rPr>
        <w:t xml:space="preserve">17. </w:t>
      </w:r>
      <w:r w:rsidRPr="003122B9">
        <w:rPr>
          <w:noProof/>
        </w:rPr>
        <w:tab/>
        <w:t>Lexis W. Einleitung in die Th</w:t>
      </w:r>
      <w:r w:rsidR="00ED4A45">
        <w:rPr>
          <w:noProof/>
        </w:rPr>
        <w:t>eorie der Bevölkerungsstatistik,</w:t>
      </w:r>
      <w:r w:rsidRPr="003122B9">
        <w:rPr>
          <w:noProof/>
        </w:rPr>
        <w:t xml:space="preserve"> 1875. Available from: http://www.worldcat.org/title/einleitung-in-die-theorie-der-bevolkerungsstatistik/oclc/27127671</w:t>
      </w:r>
    </w:p>
    <w:p w14:paraId="35A09146" w14:textId="77777777" w:rsidR="003122B9" w:rsidRPr="003122B9" w:rsidRDefault="003122B9">
      <w:pPr>
        <w:pStyle w:val="NormalWeb"/>
        <w:ind w:left="640" w:hanging="640"/>
        <w:divId w:val="2085714048"/>
        <w:rPr>
          <w:noProof/>
        </w:rPr>
      </w:pPr>
      <w:r w:rsidRPr="003122B9">
        <w:rPr>
          <w:noProof/>
        </w:rPr>
        <w:t xml:space="preserve">18. </w:t>
      </w:r>
      <w:r w:rsidRPr="003122B9">
        <w:rPr>
          <w:noProof/>
        </w:rPr>
        <w:tab/>
        <w:t xml:space="preserve">Caselli G, Vallin J. From situation events in time to the Lexis Diagram and the Computing of rates. In: Caselli G, Vallin J, Wunsch G, editors. Demography: Analysis and Synthesis2. Boston, MA: Academic Press; 6AD. </w:t>
      </w:r>
    </w:p>
    <w:p w14:paraId="6BF1FD4C" w14:textId="03C0D35C" w:rsidR="003122B9" w:rsidRPr="003122B9" w:rsidRDefault="003122B9">
      <w:pPr>
        <w:pStyle w:val="NormalWeb"/>
        <w:ind w:left="640" w:hanging="640"/>
        <w:divId w:val="2085714048"/>
        <w:rPr>
          <w:noProof/>
        </w:rPr>
      </w:pPr>
      <w:r w:rsidRPr="003122B9">
        <w:rPr>
          <w:noProof/>
        </w:rPr>
        <w:t xml:space="preserve">19. </w:t>
      </w:r>
      <w:r w:rsidRPr="003122B9">
        <w:rPr>
          <w:noProof/>
        </w:rPr>
        <w:tab/>
        <w:t xml:space="preserve">Carstensen B. Age-period-cohort models for the Lexis diagram. Stat Med. 2007 Jul 10 [cited 2012 Sep 13];26(15):3018–45. Available </w:t>
      </w:r>
      <w:r w:rsidR="00ED4A45">
        <w:rPr>
          <w:noProof/>
        </w:rPr>
        <w:t>at</w:t>
      </w:r>
      <w:r w:rsidRPr="003122B9">
        <w:rPr>
          <w:noProof/>
        </w:rPr>
        <w:t>: http://www.ncbi.nlm.nih.gov/pubmed/17177166</w:t>
      </w:r>
    </w:p>
    <w:p w14:paraId="3D8F48C4" w14:textId="1F09436D" w:rsidR="003122B9" w:rsidRPr="003122B9" w:rsidRDefault="003122B9">
      <w:pPr>
        <w:pStyle w:val="NormalWeb"/>
        <w:ind w:left="640" w:hanging="640"/>
        <w:divId w:val="2085714048"/>
        <w:rPr>
          <w:noProof/>
        </w:rPr>
      </w:pPr>
      <w:r w:rsidRPr="003122B9">
        <w:rPr>
          <w:noProof/>
        </w:rPr>
        <w:t xml:space="preserve">20. </w:t>
      </w:r>
      <w:r w:rsidRPr="003122B9">
        <w:rPr>
          <w:noProof/>
        </w:rPr>
        <w:tab/>
        <w:t>Vaupel JW, Wang Z, Andreev K, Yashin AI. Population Data at a Glance: Shaded Contour Maps of Demographic Surfaces over Age and Time</w:t>
      </w:r>
      <w:r w:rsidR="00ED4A45">
        <w:rPr>
          <w:noProof/>
        </w:rPr>
        <w:t>.</w:t>
      </w:r>
      <w:r w:rsidRPr="003122B9">
        <w:rPr>
          <w:noProof/>
        </w:rPr>
        <w:t xml:space="preserve"> University Press of Southern Denmark; 1997. Available from: http://www.abebooks.co.uk/servlet/BookDetailsPL?bi=2944819605</w:t>
      </w:r>
    </w:p>
    <w:p w14:paraId="3CE7604B" w14:textId="754CCEF8" w:rsidR="003122B9" w:rsidRPr="003122B9" w:rsidRDefault="003122B9">
      <w:pPr>
        <w:pStyle w:val="NormalWeb"/>
        <w:ind w:left="640" w:hanging="640"/>
        <w:divId w:val="2085714048"/>
        <w:rPr>
          <w:noProof/>
        </w:rPr>
      </w:pPr>
      <w:r w:rsidRPr="003122B9">
        <w:rPr>
          <w:noProof/>
        </w:rPr>
        <w:t xml:space="preserve">21. </w:t>
      </w:r>
      <w:r w:rsidRPr="003122B9">
        <w:rPr>
          <w:noProof/>
        </w:rPr>
        <w:tab/>
        <w:t>Vaupel JW, Gambill BA, Yashin AI. Thousands of Data at a Glance: Shaded Contour Maps of Demographic Surfaces. Laxenburg, Austria; 1987. Available from: http://user.demogr.mpg.de/jwv/pdf/Vaupel-IIASA-RR-87-016.pdf</w:t>
      </w:r>
    </w:p>
    <w:p w14:paraId="1365F5F7" w14:textId="6BE04D26" w:rsidR="003122B9" w:rsidRPr="003122B9" w:rsidRDefault="003122B9">
      <w:pPr>
        <w:pStyle w:val="NormalWeb"/>
        <w:ind w:left="640" w:hanging="640"/>
        <w:divId w:val="2085714048"/>
        <w:rPr>
          <w:noProof/>
        </w:rPr>
      </w:pPr>
      <w:r w:rsidRPr="003122B9">
        <w:rPr>
          <w:noProof/>
        </w:rPr>
        <w:t xml:space="preserve">22. </w:t>
      </w:r>
      <w:r w:rsidRPr="003122B9">
        <w:rPr>
          <w:noProof/>
        </w:rPr>
        <w:tab/>
        <w:t>Kermack W. Death-rates in Great Britain and Sweden. Some general regularities and their significance. Int J Epidemiol. 2001 Aug 1;30(4):678–83. Available from: http://ije.oxfordjournals.org</w:t>
      </w:r>
    </w:p>
    <w:p w14:paraId="4999BA9B" w14:textId="29129FE1" w:rsidR="003122B9" w:rsidRPr="003122B9" w:rsidRDefault="003122B9">
      <w:pPr>
        <w:pStyle w:val="NormalWeb"/>
        <w:ind w:left="640" w:hanging="640"/>
        <w:divId w:val="2085714048"/>
        <w:rPr>
          <w:noProof/>
        </w:rPr>
      </w:pPr>
      <w:r w:rsidRPr="003122B9">
        <w:rPr>
          <w:noProof/>
        </w:rPr>
        <w:t xml:space="preserve">23. </w:t>
      </w:r>
      <w:r w:rsidRPr="003122B9">
        <w:rPr>
          <w:noProof/>
        </w:rPr>
        <w:tab/>
        <w:t>Smith GD. Commentary: William Ogilvy Kermack and the childhood origins of adult heal</w:t>
      </w:r>
      <w:r w:rsidR="00ED4A45">
        <w:rPr>
          <w:noProof/>
        </w:rPr>
        <w:t>th and disease. Int J Epidemiol.</w:t>
      </w:r>
      <w:r w:rsidRPr="003122B9">
        <w:rPr>
          <w:noProof/>
        </w:rPr>
        <w:t xml:space="preserve"> 2001 Aug 1;30(4):696–703. Available from: http://www.ije.oupjournals.org/cgi/doi/10.1093/ije/30.4.696</w:t>
      </w:r>
    </w:p>
    <w:p w14:paraId="299896CA" w14:textId="77777777" w:rsidR="003122B9" w:rsidRPr="003122B9" w:rsidRDefault="003122B9">
      <w:pPr>
        <w:pStyle w:val="NormalWeb"/>
        <w:ind w:left="640" w:hanging="640"/>
        <w:divId w:val="2085714048"/>
        <w:rPr>
          <w:noProof/>
        </w:rPr>
      </w:pPr>
      <w:r w:rsidRPr="003122B9">
        <w:rPr>
          <w:noProof/>
        </w:rPr>
        <w:t xml:space="preserve">24. </w:t>
      </w:r>
      <w:r w:rsidRPr="003122B9">
        <w:rPr>
          <w:noProof/>
        </w:rPr>
        <w:tab/>
        <w:t xml:space="preserve">Sarkar D. Lattice: Multivariate Data Visualization with R. Springer, New York. 2008;(ISBN 978-0-387-75968-5). </w:t>
      </w:r>
    </w:p>
    <w:p w14:paraId="5DDD8BFD" w14:textId="23C3EC86" w:rsidR="003122B9" w:rsidRPr="003122B9" w:rsidRDefault="00ED4A45">
      <w:pPr>
        <w:pStyle w:val="NormalWeb"/>
        <w:ind w:left="640" w:hanging="640"/>
        <w:divId w:val="2085714048"/>
        <w:rPr>
          <w:noProof/>
        </w:rPr>
      </w:pPr>
      <w:r>
        <w:rPr>
          <w:noProof/>
        </w:rPr>
        <w:t xml:space="preserve">25. </w:t>
      </w:r>
      <w:r>
        <w:rPr>
          <w:noProof/>
        </w:rPr>
        <w:tab/>
      </w:r>
      <w:r w:rsidR="003122B9" w:rsidRPr="003122B9">
        <w:rPr>
          <w:noProof/>
        </w:rPr>
        <w:t>Centers for D</w:t>
      </w:r>
      <w:r>
        <w:rPr>
          <w:noProof/>
        </w:rPr>
        <w:t>isease Control and Prevention. Health, United States 2010, with special feature on death and dying</w:t>
      </w:r>
      <w:r w:rsidR="003122B9" w:rsidRPr="003122B9">
        <w:rPr>
          <w:noProof/>
        </w:rPr>
        <w:t xml:space="preserve">. Available from: </w:t>
      </w:r>
      <w:r w:rsidRPr="00ED4A45">
        <w:rPr>
          <w:noProof/>
        </w:rPr>
        <w:t xml:space="preserve">http://www.cdc.gov/nchs/data/hus/hus10.pdf </w:t>
      </w:r>
    </w:p>
    <w:p w14:paraId="17504320" w14:textId="6AF40BF3" w:rsidR="003122B9" w:rsidRPr="003122B9" w:rsidRDefault="003122B9">
      <w:pPr>
        <w:pStyle w:val="NormalWeb"/>
        <w:ind w:left="640" w:hanging="640"/>
        <w:divId w:val="2085714048"/>
        <w:rPr>
          <w:noProof/>
        </w:rPr>
      </w:pPr>
      <w:r w:rsidRPr="003122B9">
        <w:rPr>
          <w:noProof/>
        </w:rPr>
        <w:t xml:space="preserve">26. </w:t>
      </w:r>
      <w:r w:rsidRPr="003122B9">
        <w:rPr>
          <w:noProof/>
        </w:rPr>
        <w:tab/>
        <w:t>C</w:t>
      </w:r>
      <w:r w:rsidR="005524E3">
        <w:rPr>
          <w:noProof/>
        </w:rPr>
        <w:t>enters for Disease Control and Prevention</w:t>
      </w:r>
      <w:r w:rsidRPr="003122B9">
        <w:rPr>
          <w:noProof/>
        </w:rPr>
        <w:t>. HIV and A</w:t>
      </w:r>
      <w:r w:rsidR="005524E3">
        <w:rPr>
          <w:noProof/>
        </w:rPr>
        <w:t xml:space="preserve">IDS--United States, 1981-2000. </w:t>
      </w:r>
      <w:r w:rsidRPr="003122B9">
        <w:rPr>
          <w:noProof/>
        </w:rPr>
        <w:t>MMWR 2001; Available from: http://www.ncbi.nlm.nih.gov/pubmed/11475378</w:t>
      </w:r>
    </w:p>
    <w:p w14:paraId="7D2BF0C6" w14:textId="2B11D64C" w:rsidR="003122B9" w:rsidRPr="003122B9" w:rsidRDefault="003122B9">
      <w:pPr>
        <w:pStyle w:val="NormalWeb"/>
        <w:ind w:left="640" w:hanging="640"/>
        <w:divId w:val="2085714048"/>
        <w:rPr>
          <w:noProof/>
        </w:rPr>
      </w:pPr>
      <w:r w:rsidRPr="003122B9">
        <w:rPr>
          <w:noProof/>
        </w:rPr>
        <w:t xml:space="preserve">27. </w:t>
      </w:r>
      <w:r w:rsidRPr="003122B9">
        <w:rPr>
          <w:noProof/>
        </w:rPr>
        <w:tab/>
        <w:t xml:space="preserve">BBC NEWS </w:t>
      </w:r>
      <w:r w:rsidR="005524E3">
        <w:rPr>
          <w:noProof/>
        </w:rPr>
        <w:t xml:space="preserve">Vietnam War History. </w:t>
      </w:r>
      <w:r w:rsidRPr="003122B9">
        <w:rPr>
          <w:noProof/>
        </w:rPr>
        <w:t>Available from: http://news.bbc.co.uk/1/shared/spl/hi/asia_pac/05/vietnam_war/html/introduction.stm</w:t>
      </w:r>
    </w:p>
    <w:p w14:paraId="19C0C714" w14:textId="04E14B45" w:rsidR="003122B9" w:rsidRPr="003122B9" w:rsidRDefault="003122B9">
      <w:pPr>
        <w:pStyle w:val="NormalWeb"/>
        <w:ind w:left="640" w:hanging="640"/>
        <w:divId w:val="2085714048"/>
        <w:rPr>
          <w:noProof/>
        </w:rPr>
      </w:pPr>
      <w:r w:rsidRPr="003122B9">
        <w:rPr>
          <w:noProof/>
        </w:rPr>
        <w:t xml:space="preserve">28. </w:t>
      </w:r>
      <w:r w:rsidRPr="003122B9">
        <w:rPr>
          <w:noProof/>
        </w:rPr>
        <w:tab/>
        <w:t>Marmar CR. Combat Stress Among Veterans Is</w:t>
      </w:r>
      <w:r w:rsidR="005524E3">
        <w:rPr>
          <w:noProof/>
        </w:rPr>
        <w:t xml:space="preserve"> Found to Persist Since Vietnam. New York Times 08 Aug 2014. </w:t>
      </w:r>
      <w:r w:rsidRPr="003122B9">
        <w:rPr>
          <w:noProof/>
        </w:rPr>
        <w:t>Available from: http://www.nytimes.com/2014/08/08/us/combat-stress-found-to-persist-since-vietnam.html?_r=0</w:t>
      </w:r>
    </w:p>
    <w:p w14:paraId="13A21A84" w14:textId="35CCFCAE" w:rsidR="003122B9" w:rsidRPr="003122B9" w:rsidRDefault="005524E3">
      <w:pPr>
        <w:pStyle w:val="NormalWeb"/>
        <w:ind w:left="640" w:hanging="640"/>
        <w:divId w:val="2085714048"/>
        <w:rPr>
          <w:noProof/>
        </w:rPr>
      </w:pPr>
      <w:r>
        <w:rPr>
          <w:noProof/>
        </w:rPr>
        <w:t xml:space="preserve">29. </w:t>
      </w:r>
      <w:r>
        <w:rPr>
          <w:noProof/>
        </w:rPr>
        <w:tab/>
        <w:t>Osmond DH</w:t>
      </w:r>
      <w:r w:rsidR="003122B9" w:rsidRPr="003122B9">
        <w:rPr>
          <w:noProof/>
        </w:rPr>
        <w:t>. Epidemiology of HIV/AIDS in the United States. HIV InSite. 2013. Available from: http://hivinsite.ucsf.edu/InSite?page=kb-01-03#S1.6X</w:t>
      </w:r>
    </w:p>
    <w:p w14:paraId="4CE00209" w14:textId="5AAAF4A2" w:rsidR="003122B9" w:rsidRPr="003122B9" w:rsidRDefault="003122B9">
      <w:pPr>
        <w:pStyle w:val="NormalWeb"/>
        <w:ind w:left="640" w:hanging="640"/>
        <w:divId w:val="2085714048"/>
        <w:rPr>
          <w:noProof/>
        </w:rPr>
      </w:pPr>
      <w:r w:rsidRPr="003122B9">
        <w:rPr>
          <w:noProof/>
        </w:rPr>
        <w:t xml:space="preserve">30. </w:t>
      </w:r>
      <w:r w:rsidRPr="003122B9">
        <w:rPr>
          <w:noProof/>
        </w:rPr>
        <w:tab/>
        <w:t>Tapia Granados JA, House JS, Ionides EL, Burgard S, Schoeni RS. Individual Joblessness, Contextual Unemployment, and</w:t>
      </w:r>
      <w:r w:rsidR="005524E3">
        <w:rPr>
          <w:noProof/>
        </w:rPr>
        <w:t xml:space="preserve"> Mortality Risk. Am J Epidemiol,</w:t>
      </w:r>
      <w:r w:rsidRPr="003122B9">
        <w:rPr>
          <w:noProof/>
        </w:rPr>
        <w:t xml:space="preserve"> 2014; Available from: http://aje.oxfordjournals.org/content/early/2014/07/03/aje.kwu128.abstract</w:t>
      </w:r>
    </w:p>
    <w:p w14:paraId="48BAE311" w14:textId="77777777" w:rsidR="003122B9" w:rsidRPr="003122B9" w:rsidRDefault="003122B9">
      <w:pPr>
        <w:pStyle w:val="NormalWeb"/>
        <w:ind w:left="640" w:hanging="640"/>
        <w:divId w:val="2085714048"/>
        <w:rPr>
          <w:noProof/>
        </w:rPr>
      </w:pPr>
      <w:r w:rsidRPr="003122B9">
        <w:rPr>
          <w:noProof/>
        </w:rPr>
        <w:t xml:space="preserve">31. </w:t>
      </w:r>
      <w:r w:rsidRPr="003122B9">
        <w:rPr>
          <w:noProof/>
        </w:rPr>
        <w:tab/>
        <w:t>Blakely T, Collings S, Atkinson J. Unemployment and suicide. Evidence for a causal association? BMJ Group; Available from: http://www.pubmedcentral.nih.gov/articlerender.fcgi?artid=1732539</w:t>
      </w:r>
    </w:p>
    <w:p w14:paraId="44A5EE2C" w14:textId="6E1D5C52" w:rsidR="003122B9" w:rsidRPr="003122B9" w:rsidRDefault="003122B9">
      <w:pPr>
        <w:pStyle w:val="NormalWeb"/>
        <w:ind w:left="640" w:hanging="640"/>
        <w:divId w:val="2085714048"/>
        <w:rPr>
          <w:noProof/>
        </w:rPr>
      </w:pPr>
      <w:r w:rsidRPr="003122B9">
        <w:rPr>
          <w:noProof/>
        </w:rPr>
        <w:t xml:space="preserve">32. </w:t>
      </w:r>
      <w:r w:rsidRPr="003122B9">
        <w:rPr>
          <w:noProof/>
        </w:rPr>
        <w:tab/>
        <w:t xml:space="preserve">Lundin A, Lundberg I, Hallsten L, Ottosson J, Hemmingsson T. Unemployment and mortality--a longitudinal prospective study on selection and causation in 49321 Swedish </w:t>
      </w:r>
      <w:r w:rsidRPr="003122B9">
        <w:rPr>
          <w:noProof/>
        </w:rPr>
        <w:lastRenderedPageBreak/>
        <w:t>middle-aged men. J Epidemiol Community Health</w:t>
      </w:r>
      <w:r w:rsidR="005524E3">
        <w:rPr>
          <w:noProof/>
        </w:rPr>
        <w:t>,</w:t>
      </w:r>
      <w:r w:rsidRPr="003122B9">
        <w:rPr>
          <w:noProof/>
        </w:rPr>
        <w:t xml:space="preserve"> 2010;64(01):22–8. Available from: http://jech.bmj.com/content/64/01/22.abstract </w:t>
      </w:r>
    </w:p>
    <w:p w14:paraId="3E1FB428" w14:textId="57783438" w:rsidR="00CB1907" w:rsidRPr="007B6906" w:rsidRDefault="000740FB" w:rsidP="003122B9">
      <w:pPr>
        <w:pStyle w:val="NormalWeb"/>
        <w:ind w:left="640" w:hanging="640"/>
        <w:divId w:val="291325619"/>
      </w:pPr>
      <w:r w:rsidRPr="007B6906">
        <w:fldChar w:fldCharType="end"/>
      </w:r>
    </w:p>
    <w:sectPr w:rsidR="00CB1907" w:rsidRPr="007B6906">
      <w:footerReference w:type="default" r:id="rId12"/>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4C58E" w14:textId="77777777" w:rsidR="00D57F40" w:rsidRDefault="00D57F40">
      <w:r>
        <w:separator/>
      </w:r>
    </w:p>
  </w:endnote>
  <w:endnote w:type="continuationSeparator" w:id="0">
    <w:p w14:paraId="7FA0FEE7" w14:textId="77777777" w:rsidR="00D57F40" w:rsidRDefault="00D5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8C578" w14:textId="77777777" w:rsidR="00ED4A45" w:rsidRDefault="00ED4A45">
    <w:pPr>
      <w:pStyle w:val="Footer"/>
      <w:jc w:val="center"/>
    </w:pPr>
    <w:r>
      <w:fldChar w:fldCharType="begin"/>
    </w:r>
    <w:r>
      <w:instrText xml:space="preserve"> PAGE </w:instrText>
    </w:r>
    <w:r>
      <w:fldChar w:fldCharType="separate"/>
    </w:r>
    <w:r w:rsidR="00C36D67">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8A946" w14:textId="77777777" w:rsidR="00D57F40" w:rsidRDefault="00D57F40">
      <w:r>
        <w:separator/>
      </w:r>
    </w:p>
  </w:footnote>
  <w:footnote w:type="continuationSeparator" w:id="0">
    <w:p w14:paraId="0BA6506B" w14:textId="77777777" w:rsidR="00D57F40" w:rsidRDefault="00D57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46C"/>
    <w:multiLevelType w:val="multilevel"/>
    <w:tmpl w:val="BEA67110"/>
    <w:lvl w:ilvl="0">
      <w:start w:val="1"/>
      <w:numFmt w:val="decimal"/>
      <w:lvlText w:val="%1."/>
      <w:lvlJc w:val="left"/>
      <w:rPr>
        <w:rFonts w:ascii="Helvetica" w:eastAsia="Helvetica" w:hAnsi="Helvetica" w:cs="Helvetica"/>
        <w:position w:val="0"/>
      </w:rPr>
    </w:lvl>
    <w:lvl w:ilvl="1">
      <w:start w:val="1"/>
      <w:numFmt w:val="lowerLetter"/>
      <w:lvlText w:val="%2."/>
      <w:lvlJc w:val="left"/>
      <w:rPr>
        <w:rFonts w:ascii="Helvetica" w:eastAsia="Helvetica" w:hAnsi="Helvetica" w:cs="Helvetica"/>
        <w:position w:val="0"/>
      </w:rPr>
    </w:lvl>
    <w:lvl w:ilvl="2">
      <w:start w:val="1"/>
      <w:numFmt w:val="lowerRoman"/>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lowerLetter"/>
      <w:lvlText w:val="%5."/>
      <w:lvlJc w:val="left"/>
      <w:rPr>
        <w:rFonts w:ascii="Helvetica" w:eastAsia="Helvetica" w:hAnsi="Helvetica" w:cs="Helvetica"/>
        <w:position w:val="0"/>
      </w:rPr>
    </w:lvl>
    <w:lvl w:ilvl="5">
      <w:start w:val="1"/>
      <w:numFmt w:val="lowerRoman"/>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lowerLetter"/>
      <w:lvlText w:val="%8."/>
      <w:lvlJc w:val="left"/>
      <w:rPr>
        <w:rFonts w:ascii="Helvetica" w:eastAsia="Helvetica" w:hAnsi="Helvetica" w:cs="Helvetica"/>
        <w:position w:val="0"/>
      </w:rPr>
    </w:lvl>
    <w:lvl w:ilvl="8">
      <w:start w:val="1"/>
      <w:numFmt w:val="lowerRoman"/>
      <w:lvlText w:val="%9."/>
      <w:lvlJc w:val="left"/>
      <w:rPr>
        <w:rFonts w:ascii="Helvetica" w:eastAsia="Helvetica" w:hAnsi="Helvetica" w:cs="Helvetica"/>
        <w:position w:val="0"/>
      </w:rPr>
    </w:lvl>
  </w:abstractNum>
  <w:abstractNum w:abstractNumId="1">
    <w:nsid w:val="0AD24862"/>
    <w:multiLevelType w:val="multilevel"/>
    <w:tmpl w:val="2E9A1236"/>
    <w:styleLink w:val="List1"/>
    <w:lvl w:ilvl="0">
      <w:start w:val="1"/>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2">
    <w:nsid w:val="11983A32"/>
    <w:multiLevelType w:val="multilevel"/>
    <w:tmpl w:val="B08C9D78"/>
    <w:styleLink w:val="List0"/>
    <w:lvl w:ilvl="0">
      <w:start w:val="1"/>
      <w:numFmt w:val="decimal"/>
      <w:lvlText w:val="%1."/>
      <w:lvlJc w:val="left"/>
      <w:rPr>
        <w:rFonts w:ascii="Helvetica" w:eastAsia="Helvetica" w:hAnsi="Helvetica" w:cs="Helvetica"/>
        <w:position w:val="0"/>
      </w:rPr>
    </w:lvl>
    <w:lvl w:ilvl="1">
      <w:start w:val="1"/>
      <w:numFmt w:val="lowerLetter"/>
      <w:lvlText w:val="%2."/>
      <w:lvlJc w:val="left"/>
      <w:rPr>
        <w:rFonts w:ascii="Helvetica" w:eastAsia="Helvetica" w:hAnsi="Helvetica" w:cs="Helvetica"/>
        <w:position w:val="0"/>
      </w:rPr>
    </w:lvl>
    <w:lvl w:ilvl="2">
      <w:start w:val="1"/>
      <w:numFmt w:val="lowerRoman"/>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lowerLetter"/>
      <w:lvlText w:val="%5."/>
      <w:lvlJc w:val="left"/>
      <w:rPr>
        <w:rFonts w:ascii="Helvetica" w:eastAsia="Helvetica" w:hAnsi="Helvetica" w:cs="Helvetica"/>
        <w:position w:val="0"/>
      </w:rPr>
    </w:lvl>
    <w:lvl w:ilvl="5">
      <w:start w:val="1"/>
      <w:numFmt w:val="lowerRoman"/>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lowerLetter"/>
      <w:lvlText w:val="%8."/>
      <w:lvlJc w:val="left"/>
      <w:rPr>
        <w:rFonts w:ascii="Helvetica" w:eastAsia="Helvetica" w:hAnsi="Helvetica" w:cs="Helvetica"/>
        <w:position w:val="0"/>
      </w:rPr>
    </w:lvl>
    <w:lvl w:ilvl="8">
      <w:start w:val="1"/>
      <w:numFmt w:val="lowerRoman"/>
      <w:lvlText w:val="%9."/>
      <w:lvlJc w:val="left"/>
      <w:rPr>
        <w:rFonts w:ascii="Helvetica" w:eastAsia="Helvetica" w:hAnsi="Helvetica" w:cs="Helvetica"/>
        <w:position w:val="0"/>
      </w:rPr>
    </w:lvl>
  </w:abstractNum>
  <w:abstractNum w:abstractNumId="3">
    <w:nsid w:val="1B05555B"/>
    <w:multiLevelType w:val="multilevel"/>
    <w:tmpl w:val="B4C21B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46CF4080"/>
    <w:multiLevelType w:val="multilevel"/>
    <w:tmpl w:val="60CAB494"/>
    <w:lvl w:ilvl="0">
      <w:start w:val="1"/>
      <w:numFmt w:val="decimal"/>
      <w:lvlText w:val="%1."/>
      <w:lvlJc w:val="left"/>
      <w:rPr>
        <w:position w:val="0"/>
        <w:u w:val="single"/>
        <w:rtl w:val="0"/>
      </w:rPr>
    </w:lvl>
    <w:lvl w:ilvl="1">
      <w:start w:val="1"/>
      <w:numFmt w:val="lowerLetter"/>
      <w:lvlText w:val="%2."/>
      <w:lvlJc w:val="left"/>
      <w:rPr>
        <w:position w:val="0"/>
        <w:u w:val="single"/>
        <w:rtl w:val="0"/>
      </w:rPr>
    </w:lvl>
    <w:lvl w:ilvl="2">
      <w:start w:val="1"/>
      <w:numFmt w:val="lowerRoman"/>
      <w:lvlText w:val="%3."/>
      <w:lvlJc w:val="left"/>
      <w:rPr>
        <w:position w:val="0"/>
        <w:u w:val="single"/>
        <w:rtl w:val="0"/>
      </w:rPr>
    </w:lvl>
    <w:lvl w:ilvl="3">
      <w:start w:val="1"/>
      <w:numFmt w:val="decimal"/>
      <w:lvlText w:val="%4."/>
      <w:lvlJc w:val="left"/>
      <w:rPr>
        <w:position w:val="0"/>
        <w:u w:val="single"/>
        <w:rtl w:val="0"/>
      </w:rPr>
    </w:lvl>
    <w:lvl w:ilvl="4">
      <w:start w:val="1"/>
      <w:numFmt w:val="lowerLetter"/>
      <w:lvlText w:val="%5."/>
      <w:lvlJc w:val="left"/>
      <w:rPr>
        <w:position w:val="0"/>
        <w:u w:val="single"/>
        <w:rtl w:val="0"/>
      </w:rPr>
    </w:lvl>
    <w:lvl w:ilvl="5">
      <w:start w:val="1"/>
      <w:numFmt w:val="lowerRoman"/>
      <w:lvlText w:val="%6."/>
      <w:lvlJc w:val="left"/>
      <w:rPr>
        <w:position w:val="0"/>
        <w:u w:val="single"/>
        <w:rtl w:val="0"/>
      </w:rPr>
    </w:lvl>
    <w:lvl w:ilvl="6">
      <w:start w:val="1"/>
      <w:numFmt w:val="decimal"/>
      <w:lvlText w:val="%7."/>
      <w:lvlJc w:val="left"/>
      <w:rPr>
        <w:position w:val="0"/>
        <w:u w:val="single"/>
        <w:rtl w:val="0"/>
      </w:rPr>
    </w:lvl>
    <w:lvl w:ilvl="7">
      <w:start w:val="1"/>
      <w:numFmt w:val="lowerLetter"/>
      <w:lvlText w:val="%8."/>
      <w:lvlJc w:val="left"/>
      <w:rPr>
        <w:position w:val="0"/>
        <w:u w:val="single"/>
        <w:rtl w:val="0"/>
      </w:rPr>
    </w:lvl>
    <w:lvl w:ilvl="8">
      <w:start w:val="1"/>
      <w:numFmt w:val="lowerRoman"/>
      <w:lvlText w:val="%9."/>
      <w:lvlJc w:val="left"/>
      <w:rPr>
        <w:position w:val="0"/>
        <w:u w:val="single"/>
        <w:rtl w:val="0"/>
      </w:rPr>
    </w:lvl>
  </w:abstractNum>
  <w:abstractNum w:abstractNumId="5">
    <w:nsid w:val="681252C6"/>
    <w:multiLevelType w:val="multilevel"/>
    <w:tmpl w:val="6FA471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B1907"/>
    <w:rsid w:val="000740FB"/>
    <w:rsid w:val="000B49E8"/>
    <w:rsid w:val="00120D0A"/>
    <w:rsid w:val="00235145"/>
    <w:rsid w:val="002D1AE8"/>
    <w:rsid w:val="002E32A1"/>
    <w:rsid w:val="003122B9"/>
    <w:rsid w:val="0031305C"/>
    <w:rsid w:val="003D3821"/>
    <w:rsid w:val="004C2A95"/>
    <w:rsid w:val="004D012D"/>
    <w:rsid w:val="005524E3"/>
    <w:rsid w:val="005D28F1"/>
    <w:rsid w:val="00664B4C"/>
    <w:rsid w:val="007B6906"/>
    <w:rsid w:val="00810EE3"/>
    <w:rsid w:val="008416A8"/>
    <w:rsid w:val="00870209"/>
    <w:rsid w:val="008C4134"/>
    <w:rsid w:val="009128FE"/>
    <w:rsid w:val="00920B15"/>
    <w:rsid w:val="009524D0"/>
    <w:rsid w:val="009B30F6"/>
    <w:rsid w:val="009E7D46"/>
    <w:rsid w:val="00A00A9C"/>
    <w:rsid w:val="00B11E3F"/>
    <w:rsid w:val="00B80F68"/>
    <w:rsid w:val="00C36D67"/>
    <w:rsid w:val="00C45677"/>
    <w:rsid w:val="00C65C9D"/>
    <w:rsid w:val="00CB1907"/>
    <w:rsid w:val="00CB627B"/>
    <w:rsid w:val="00D47455"/>
    <w:rsid w:val="00D57F40"/>
    <w:rsid w:val="00DA5A60"/>
    <w:rsid w:val="00DB39F7"/>
    <w:rsid w:val="00E3276B"/>
    <w:rsid w:val="00E6140D"/>
    <w:rsid w:val="00ED4A45"/>
    <w:rsid w:val="00F844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7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w:hAnsi="Arial Unicode MS" w:cs="Arial Unicode MS"/>
      <w:color w:val="000000"/>
    </w:rPr>
  </w:style>
  <w:style w:type="paragraph" w:styleId="Footer">
    <w:name w:val="footer"/>
    <w:pPr>
      <w:tabs>
        <w:tab w:val="center" w:pos="4513"/>
        <w:tab w:val="right" w:pos="9026"/>
      </w:tabs>
    </w:pPr>
    <w:rPr>
      <w:rFonts w:hAnsi="Arial Unicode MS" w:cs="Arial Unicode MS"/>
      <w:color w:val="000000"/>
      <w:u w:color="000000"/>
      <w:lang w:val="en-US"/>
    </w:rPr>
  </w:style>
  <w:style w:type="paragraph" w:customStyle="1" w:styleId="En-tteB">
    <w:name w:val="En-tête B"/>
    <w:next w:val="Corps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
    <w:name w:val="Corps A"/>
    <w:rPr>
      <w:rFonts w:hAnsi="Arial Unicode MS" w:cs="Arial Unicode MS"/>
      <w:color w:val="000000"/>
      <w:u w:color="000000"/>
      <w:lang w:val="en-US"/>
    </w:rPr>
  </w:style>
  <w:style w:type="paragraph" w:styleId="ListParagraph">
    <w:name w:val="List Paragraph"/>
    <w:pPr>
      <w:ind w:left="720"/>
    </w:pPr>
    <w:rPr>
      <w:rFonts w:ascii="Helvetica" w:hAnsi="Arial Unicode MS" w:cs="Arial Unicode MS"/>
      <w:color w:val="000000"/>
      <w:u w:color="000000"/>
      <w:lang w:val="en-US"/>
    </w:rPr>
  </w:style>
  <w:style w:type="numbering" w:customStyle="1" w:styleId="List0">
    <w:name w:val="List 0"/>
    <w:basedOn w:val="Style1import"/>
    <w:pPr>
      <w:numPr>
        <w:numId w:val="3"/>
      </w:numPr>
    </w:pPr>
  </w:style>
  <w:style w:type="numbering" w:customStyle="1" w:styleId="Style1import">
    <w:name w:val="Style 1 importé"/>
  </w:style>
  <w:style w:type="character" w:customStyle="1" w:styleId="Aucun">
    <w:name w:val="Aucun"/>
  </w:style>
  <w:style w:type="character" w:customStyle="1" w:styleId="Hyperlink0">
    <w:name w:val="Hyperlink.0"/>
    <w:basedOn w:val="Aucun"/>
    <w:rPr>
      <w:u w:val="single"/>
    </w:rPr>
  </w:style>
  <w:style w:type="numbering" w:customStyle="1" w:styleId="List1">
    <w:name w:val="List 1"/>
    <w:basedOn w:val="Style2import"/>
    <w:pPr>
      <w:numPr>
        <w:numId w:val="6"/>
      </w:numPr>
    </w:pPr>
  </w:style>
  <w:style w:type="numbering" w:customStyle="1" w:styleId="Style2import">
    <w:name w:val="Style 2 importé"/>
  </w:style>
  <w:style w:type="paragraph" w:styleId="NormalWeb">
    <w:name w:val="Normal (Web)"/>
    <w:uiPriority w:val="99"/>
    <w:pPr>
      <w:spacing w:before="100" w:after="100"/>
    </w:pPr>
    <w:rPr>
      <w:rFonts w:eastAsia="Times New Roman"/>
      <w:color w:val="000000"/>
      <w:u w:color="000000"/>
      <w:lang w:val="en-US"/>
    </w:rPr>
  </w:style>
  <w:style w:type="paragraph" w:customStyle="1" w:styleId="Sous-section2B">
    <w:name w:val="Sous-section 2 B"/>
    <w:next w:val="CorpsA"/>
    <w:pPr>
      <w:keepNext/>
      <w:keepLines/>
      <w:spacing w:before="200"/>
      <w:outlineLvl w:val="1"/>
    </w:pPr>
    <w:rPr>
      <w:rFonts w:ascii="Helvetica" w:hAnsi="Arial Unicode MS" w:cs="Arial Unicode MS"/>
      <w:b/>
      <w:bCs/>
      <w:color w:val="499BC9"/>
      <w:sz w:val="26"/>
      <w:szCs w:val="26"/>
      <w:u w:color="499BC9"/>
      <w:lang w:val="en-US"/>
    </w:rPr>
  </w:style>
  <w:style w:type="paragraph" w:customStyle="1" w:styleId="En-tteA">
    <w:name w:val="En-tête A"/>
    <w:next w:val="CorpsA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A">
    <w:name w:val="Corps A A"/>
    <w:rPr>
      <w:rFonts w:hAnsi="Arial Unicode MS" w:cs="Arial Unicode MS"/>
      <w:color w:val="000000"/>
      <w:u w:color="000000"/>
      <w:lang w:val="en-US"/>
    </w:rPr>
  </w:style>
  <w:style w:type="paragraph" w:customStyle="1" w:styleId="Ss-section3A">
    <w:name w:val="Ss-section 3 A"/>
    <w:pPr>
      <w:spacing w:before="100" w:after="100"/>
      <w:outlineLvl w:val="2"/>
    </w:pPr>
    <w:rPr>
      <w:rFonts w:ascii="Times New Roman Bold" w:eastAsia="Times New Roman Bold" w:hAnsi="Times New Roman Bold" w:cs="Times New Roman Bold"/>
      <w:color w:val="000000"/>
      <w:sz w:val="27"/>
      <w:szCs w:val="27"/>
      <w:u w:color="000000"/>
      <w:lang w:val="en-US"/>
    </w:rPr>
  </w:style>
  <w:style w:type="paragraph" w:customStyle="1" w:styleId="PardfautA">
    <w:name w:val="Par défaut A"/>
    <w:rPr>
      <w:rFonts w:ascii="Helvetica" w:eastAsia="Helvetica" w:hAnsi="Helvetica" w:cs="Helvetica"/>
      <w:color w:val="000000"/>
      <w:sz w:val="22"/>
      <w:szCs w:val="22"/>
      <w:u w:color="000000"/>
      <w:lang w:val="en-US"/>
    </w:rPr>
  </w:style>
  <w:style w:type="paragraph" w:customStyle="1" w:styleId="Sous-section2A">
    <w:name w:val="Sous-section 2 A"/>
    <w:next w:val="CorpsAA"/>
    <w:pPr>
      <w:keepNext/>
      <w:keepLines/>
      <w:spacing w:before="200"/>
      <w:outlineLvl w:val="1"/>
    </w:pPr>
    <w:rPr>
      <w:rFonts w:ascii="Helvetica" w:hAnsi="Arial Unicode MS" w:cs="Arial Unicode MS"/>
      <w:b/>
      <w:bCs/>
      <w:color w:val="499BC9"/>
      <w:sz w:val="26"/>
      <w:szCs w:val="26"/>
      <w:u w:color="499BC9"/>
      <w:lang w:val="fr-FR"/>
    </w:rPr>
  </w:style>
  <w:style w:type="paragraph" w:customStyle="1" w:styleId="Pardfaut">
    <w:name w:val="Par défaut"/>
    <w:rPr>
      <w:rFonts w:ascii="Helvetica" w:eastAsia="Helvetica" w:hAnsi="Helvetica" w:cs="Helvetica"/>
      <w:color w:val="000000"/>
      <w:sz w:val="22"/>
      <w:szCs w:val="22"/>
    </w:rPr>
  </w:style>
  <w:style w:type="paragraph" w:customStyle="1" w:styleId="Corps">
    <w:name w:val="Corps"/>
    <w:rPr>
      <w:rFonts w:eastAsia="Times New Roman"/>
      <w:color w:val="000000"/>
      <w:u w:color="000000"/>
    </w:rPr>
  </w:style>
  <w:style w:type="paragraph" w:customStyle="1" w:styleId="PardfautB">
    <w:name w:val="Par défaut B"/>
    <w:rPr>
      <w:rFonts w:ascii="Helvetica" w:hAnsi="Arial Unicode MS" w:cs="Arial Unicode MS"/>
      <w:color w:val="000000"/>
      <w:sz w:val="22"/>
      <w:szCs w:val="22"/>
      <w:u w:color="000000"/>
      <w:lang w:val="en-US"/>
    </w:rPr>
  </w:style>
  <w:style w:type="character" w:customStyle="1" w:styleId="Hyperlink1">
    <w:name w:val="Hyperlink.1"/>
    <w:basedOn w:val="Aucun"/>
    <w:rPr>
      <w:color w:val="1154CB"/>
    </w:rPr>
  </w:style>
  <w:style w:type="character" w:customStyle="1" w:styleId="Hyperlink2">
    <w:name w:val="Hyperlink.2"/>
    <w:basedOn w:val="Aucun"/>
    <w:rPr>
      <w:color w:val="032EED"/>
      <w:u w:val="single" w:color="032EED"/>
    </w:rPr>
  </w:style>
  <w:style w:type="character" w:customStyle="1" w:styleId="Hyperlink3">
    <w:name w:val="Hyperlink.3"/>
    <w:basedOn w:val="Aucun"/>
    <w:rPr>
      <w:u w:val="single"/>
    </w:rPr>
  </w:style>
  <w:style w:type="paragraph" w:customStyle="1" w:styleId="PardfautC">
    <w:name w:val="Par défaut C"/>
    <w:rPr>
      <w:rFonts w:ascii="Helvetica" w:hAnsi="Arial Unicode MS" w:cs="Arial Unicode MS"/>
      <w:color w:val="000000"/>
      <w:sz w:val="22"/>
      <w:szCs w:val="22"/>
      <w:u w:color="000000"/>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35145"/>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145"/>
    <w:rPr>
      <w:rFonts w:ascii="Lucida Grande" w:hAnsi="Lucida Grande"/>
      <w:sz w:val="18"/>
      <w:szCs w:val="18"/>
      <w:lang w:val="en-US"/>
    </w:rPr>
  </w:style>
  <w:style w:type="paragraph" w:styleId="Header">
    <w:name w:val="header"/>
    <w:basedOn w:val="Normal"/>
    <w:link w:val="HeaderChar"/>
    <w:uiPriority w:val="99"/>
    <w:unhideWhenUsed/>
    <w:rsid w:val="00920B15"/>
    <w:pPr>
      <w:tabs>
        <w:tab w:val="center" w:pos="4320"/>
        <w:tab w:val="right" w:pos="8640"/>
      </w:tabs>
    </w:pPr>
  </w:style>
  <w:style w:type="character" w:customStyle="1" w:styleId="HeaderChar">
    <w:name w:val="Header Char"/>
    <w:basedOn w:val="DefaultParagraphFont"/>
    <w:link w:val="Header"/>
    <w:uiPriority w:val="99"/>
    <w:rsid w:val="00920B15"/>
    <w:rPr>
      <w:sz w:val="24"/>
      <w:szCs w:val="24"/>
      <w:lang w:val="en-US"/>
    </w:rPr>
  </w:style>
  <w:style w:type="paragraph" w:styleId="DocumentMap">
    <w:name w:val="Document Map"/>
    <w:basedOn w:val="Normal"/>
    <w:link w:val="DocumentMapChar"/>
    <w:uiPriority w:val="99"/>
    <w:semiHidden/>
    <w:unhideWhenUsed/>
    <w:rsid w:val="00870209"/>
    <w:rPr>
      <w:rFonts w:ascii="Lucida Grande" w:hAnsi="Lucida Grande" w:cs="Lucida Grande"/>
    </w:rPr>
  </w:style>
  <w:style w:type="character" w:customStyle="1" w:styleId="DocumentMapChar">
    <w:name w:val="Document Map Char"/>
    <w:basedOn w:val="DefaultParagraphFont"/>
    <w:link w:val="DocumentMap"/>
    <w:uiPriority w:val="99"/>
    <w:semiHidden/>
    <w:rsid w:val="00870209"/>
    <w:rPr>
      <w:rFonts w:ascii="Lucida Grande" w:hAnsi="Lucida Grande" w:cs="Lucida Grande"/>
      <w:sz w:val="24"/>
      <w:szCs w:val="24"/>
      <w:lang w:val="en-US"/>
    </w:rPr>
  </w:style>
  <w:style w:type="paragraph" w:styleId="CommentSubject">
    <w:name w:val="annotation subject"/>
    <w:basedOn w:val="CommentText"/>
    <w:next w:val="CommentText"/>
    <w:link w:val="CommentSubjectChar"/>
    <w:uiPriority w:val="99"/>
    <w:semiHidden/>
    <w:unhideWhenUsed/>
    <w:rsid w:val="00DB39F7"/>
    <w:rPr>
      <w:b/>
      <w:bCs/>
      <w:sz w:val="20"/>
      <w:szCs w:val="20"/>
    </w:rPr>
  </w:style>
  <w:style w:type="character" w:customStyle="1" w:styleId="CommentSubjectChar">
    <w:name w:val="Comment Subject Char"/>
    <w:basedOn w:val="CommentTextChar"/>
    <w:link w:val="CommentSubject"/>
    <w:uiPriority w:val="99"/>
    <w:semiHidden/>
    <w:rsid w:val="00DB39F7"/>
    <w:rPr>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w:hAnsi="Arial Unicode MS" w:cs="Arial Unicode MS"/>
      <w:color w:val="000000"/>
    </w:rPr>
  </w:style>
  <w:style w:type="paragraph" w:styleId="Footer">
    <w:name w:val="footer"/>
    <w:pPr>
      <w:tabs>
        <w:tab w:val="center" w:pos="4513"/>
        <w:tab w:val="right" w:pos="9026"/>
      </w:tabs>
    </w:pPr>
    <w:rPr>
      <w:rFonts w:hAnsi="Arial Unicode MS" w:cs="Arial Unicode MS"/>
      <w:color w:val="000000"/>
      <w:u w:color="000000"/>
      <w:lang w:val="en-US"/>
    </w:rPr>
  </w:style>
  <w:style w:type="paragraph" w:customStyle="1" w:styleId="En-tteB">
    <w:name w:val="En-tête B"/>
    <w:next w:val="Corps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
    <w:name w:val="Corps A"/>
    <w:rPr>
      <w:rFonts w:hAnsi="Arial Unicode MS" w:cs="Arial Unicode MS"/>
      <w:color w:val="000000"/>
      <w:u w:color="000000"/>
      <w:lang w:val="en-US"/>
    </w:rPr>
  </w:style>
  <w:style w:type="paragraph" w:styleId="ListParagraph">
    <w:name w:val="List Paragraph"/>
    <w:pPr>
      <w:ind w:left="720"/>
    </w:pPr>
    <w:rPr>
      <w:rFonts w:ascii="Helvetica" w:hAnsi="Arial Unicode MS" w:cs="Arial Unicode MS"/>
      <w:color w:val="000000"/>
      <w:u w:color="000000"/>
      <w:lang w:val="en-US"/>
    </w:rPr>
  </w:style>
  <w:style w:type="numbering" w:customStyle="1" w:styleId="List0">
    <w:name w:val="List 0"/>
    <w:basedOn w:val="Style1import"/>
    <w:pPr>
      <w:numPr>
        <w:numId w:val="3"/>
      </w:numPr>
    </w:pPr>
  </w:style>
  <w:style w:type="numbering" w:customStyle="1" w:styleId="Style1import">
    <w:name w:val="Style 1 importé"/>
  </w:style>
  <w:style w:type="character" w:customStyle="1" w:styleId="Aucun">
    <w:name w:val="Aucun"/>
  </w:style>
  <w:style w:type="character" w:customStyle="1" w:styleId="Hyperlink0">
    <w:name w:val="Hyperlink.0"/>
    <w:basedOn w:val="Aucun"/>
    <w:rPr>
      <w:u w:val="single"/>
    </w:rPr>
  </w:style>
  <w:style w:type="numbering" w:customStyle="1" w:styleId="List1">
    <w:name w:val="List 1"/>
    <w:basedOn w:val="Style2import"/>
    <w:pPr>
      <w:numPr>
        <w:numId w:val="6"/>
      </w:numPr>
    </w:pPr>
  </w:style>
  <w:style w:type="numbering" w:customStyle="1" w:styleId="Style2import">
    <w:name w:val="Style 2 importé"/>
  </w:style>
  <w:style w:type="paragraph" w:styleId="NormalWeb">
    <w:name w:val="Normal (Web)"/>
    <w:uiPriority w:val="99"/>
    <w:pPr>
      <w:spacing w:before="100" w:after="100"/>
    </w:pPr>
    <w:rPr>
      <w:rFonts w:eastAsia="Times New Roman"/>
      <w:color w:val="000000"/>
      <w:u w:color="000000"/>
      <w:lang w:val="en-US"/>
    </w:rPr>
  </w:style>
  <w:style w:type="paragraph" w:customStyle="1" w:styleId="Sous-section2B">
    <w:name w:val="Sous-section 2 B"/>
    <w:next w:val="CorpsA"/>
    <w:pPr>
      <w:keepNext/>
      <w:keepLines/>
      <w:spacing w:before="200"/>
      <w:outlineLvl w:val="1"/>
    </w:pPr>
    <w:rPr>
      <w:rFonts w:ascii="Helvetica" w:hAnsi="Arial Unicode MS" w:cs="Arial Unicode MS"/>
      <w:b/>
      <w:bCs/>
      <w:color w:val="499BC9"/>
      <w:sz w:val="26"/>
      <w:szCs w:val="26"/>
      <w:u w:color="499BC9"/>
      <w:lang w:val="en-US"/>
    </w:rPr>
  </w:style>
  <w:style w:type="paragraph" w:customStyle="1" w:styleId="En-tteA">
    <w:name w:val="En-tête A"/>
    <w:next w:val="CorpsAA"/>
    <w:pPr>
      <w:keepNext/>
      <w:keepLines/>
      <w:tabs>
        <w:tab w:val="right" w:pos="9020"/>
      </w:tabs>
      <w:spacing w:before="480"/>
      <w:outlineLvl w:val="0"/>
    </w:pPr>
    <w:rPr>
      <w:rFonts w:ascii="Helvetica" w:hAnsi="Arial Unicode MS" w:cs="Arial Unicode MS"/>
      <w:b/>
      <w:bCs/>
      <w:color w:val="2F759E"/>
      <w:sz w:val="28"/>
      <w:szCs w:val="28"/>
      <w:u w:color="2F759E"/>
      <w:lang w:val="en-US"/>
    </w:rPr>
  </w:style>
  <w:style w:type="paragraph" w:customStyle="1" w:styleId="CorpsAA">
    <w:name w:val="Corps A A"/>
    <w:rPr>
      <w:rFonts w:hAnsi="Arial Unicode MS" w:cs="Arial Unicode MS"/>
      <w:color w:val="000000"/>
      <w:u w:color="000000"/>
      <w:lang w:val="en-US"/>
    </w:rPr>
  </w:style>
  <w:style w:type="paragraph" w:customStyle="1" w:styleId="Ss-section3A">
    <w:name w:val="Ss-section 3 A"/>
    <w:pPr>
      <w:spacing w:before="100" w:after="100"/>
      <w:outlineLvl w:val="2"/>
    </w:pPr>
    <w:rPr>
      <w:rFonts w:ascii="Times New Roman Bold" w:eastAsia="Times New Roman Bold" w:hAnsi="Times New Roman Bold" w:cs="Times New Roman Bold"/>
      <w:color w:val="000000"/>
      <w:sz w:val="27"/>
      <w:szCs w:val="27"/>
      <w:u w:color="000000"/>
      <w:lang w:val="en-US"/>
    </w:rPr>
  </w:style>
  <w:style w:type="paragraph" w:customStyle="1" w:styleId="PardfautA">
    <w:name w:val="Par défaut A"/>
    <w:rPr>
      <w:rFonts w:ascii="Helvetica" w:eastAsia="Helvetica" w:hAnsi="Helvetica" w:cs="Helvetica"/>
      <w:color w:val="000000"/>
      <w:sz w:val="22"/>
      <w:szCs w:val="22"/>
      <w:u w:color="000000"/>
      <w:lang w:val="en-US"/>
    </w:rPr>
  </w:style>
  <w:style w:type="paragraph" w:customStyle="1" w:styleId="Sous-section2A">
    <w:name w:val="Sous-section 2 A"/>
    <w:next w:val="CorpsAA"/>
    <w:pPr>
      <w:keepNext/>
      <w:keepLines/>
      <w:spacing w:before="200"/>
      <w:outlineLvl w:val="1"/>
    </w:pPr>
    <w:rPr>
      <w:rFonts w:ascii="Helvetica" w:hAnsi="Arial Unicode MS" w:cs="Arial Unicode MS"/>
      <w:b/>
      <w:bCs/>
      <w:color w:val="499BC9"/>
      <w:sz w:val="26"/>
      <w:szCs w:val="26"/>
      <w:u w:color="499BC9"/>
      <w:lang w:val="fr-FR"/>
    </w:rPr>
  </w:style>
  <w:style w:type="paragraph" w:customStyle="1" w:styleId="Pardfaut">
    <w:name w:val="Par défaut"/>
    <w:rPr>
      <w:rFonts w:ascii="Helvetica" w:eastAsia="Helvetica" w:hAnsi="Helvetica" w:cs="Helvetica"/>
      <w:color w:val="000000"/>
      <w:sz w:val="22"/>
      <w:szCs w:val="22"/>
    </w:rPr>
  </w:style>
  <w:style w:type="paragraph" w:customStyle="1" w:styleId="Corps">
    <w:name w:val="Corps"/>
    <w:rPr>
      <w:rFonts w:eastAsia="Times New Roman"/>
      <w:color w:val="000000"/>
      <w:u w:color="000000"/>
    </w:rPr>
  </w:style>
  <w:style w:type="paragraph" w:customStyle="1" w:styleId="PardfautB">
    <w:name w:val="Par défaut B"/>
    <w:rPr>
      <w:rFonts w:ascii="Helvetica" w:hAnsi="Arial Unicode MS" w:cs="Arial Unicode MS"/>
      <w:color w:val="000000"/>
      <w:sz w:val="22"/>
      <w:szCs w:val="22"/>
      <w:u w:color="000000"/>
      <w:lang w:val="en-US"/>
    </w:rPr>
  </w:style>
  <w:style w:type="character" w:customStyle="1" w:styleId="Hyperlink1">
    <w:name w:val="Hyperlink.1"/>
    <w:basedOn w:val="Aucun"/>
    <w:rPr>
      <w:color w:val="1154CB"/>
    </w:rPr>
  </w:style>
  <w:style w:type="character" w:customStyle="1" w:styleId="Hyperlink2">
    <w:name w:val="Hyperlink.2"/>
    <w:basedOn w:val="Aucun"/>
    <w:rPr>
      <w:color w:val="032EED"/>
      <w:u w:val="single" w:color="032EED"/>
    </w:rPr>
  </w:style>
  <w:style w:type="character" w:customStyle="1" w:styleId="Hyperlink3">
    <w:name w:val="Hyperlink.3"/>
    <w:basedOn w:val="Aucun"/>
    <w:rPr>
      <w:u w:val="single"/>
    </w:rPr>
  </w:style>
  <w:style w:type="paragraph" w:customStyle="1" w:styleId="PardfautC">
    <w:name w:val="Par défaut C"/>
    <w:rPr>
      <w:rFonts w:ascii="Helvetica" w:hAnsi="Arial Unicode MS" w:cs="Arial Unicode MS"/>
      <w:color w:val="000000"/>
      <w:sz w:val="22"/>
      <w:szCs w:val="22"/>
      <w:u w:color="000000"/>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35145"/>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145"/>
    <w:rPr>
      <w:rFonts w:ascii="Lucida Grande" w:hAnsi="Lucida Grande"/>
      <w:sz w:val="18"/>
      <w:szCs w:val="18"/>
      <w:lang w:val="en-US"/>
    </w:rPr>
  </w:style>
  <w:style w:type="paragraph" w:styleId="Header">
    <w:name w:val="header"/>
    <w:basedOn w:val="Normal"/>
    <w:link w:val="HeaderChar"/>
    <w:uiPriority w:val="99"/>
    <w:unhideWhenUsed/>
    <w:rsid w:val="00920B15"/>
    <w:pPr>
      <w:tabs>
        <w:tab w:val="center" w:pos="4320"/>
        <w:tab w:val="right" w:pos="8640"/>
      </w:tabs>
    </w:pPr>
  </w:style>
  <w:style w:type="character" w:customStyle="1" w:styleId="HeaderChar">
    <w:name w:val="Header Char"/>
    <w:basedOn w:val="DefaultParagraphFont"/>
    <w:link w:val="Header"/>
    <w:uiPriority w:val="99"/>
    <w:rsid w:val="00920B15"/>
    <w:rPr>
      <w:sz w:val="24"/>
      <w:szCs w:val="24"/>
      <w:lang w:val="en-US"/>
    </w:rPr>
  </w:style>
  <w:style w:type="paragraph" w:styleId="DocumentMap">
    <w:name w:val="Document Map"/>
    <w:basedOn w:val="Normal"/>
    <w:link w:val="DocumentMapChar"/>
    <w:uiPriority w:val="99"/>
    <w:semiHidden/>
    <w:unhideWhenUsed/>
    <w:rsid w:val="00870209"/>
    <w:rPr>
      <w:rFonts w:ascii="Lucida Grande" w:hAnsi="Lucida Grande" w:cs="Lucida Grande"/>
    </w:rPr>
  </w:style>
  <w:style w:type="character" w:customStyle="1" w:styleId="DocumentMapChar">
    <w:name w:val="Document Map Char"/>
    <w:basedOn w:val="DefaultParagraphFont"/>
    <w:link w:val="DocumentMap"/>
    <w:uiPriority w:val="99"/>
    <w:semiHidden/>
    <w:rsid w:val="00870209"/>
    <w:rPr>
      <w:rFonts w:ascii="Lucida Grande" w:hAnsi="Lucida Grande" w:cs="Lucida Grande"/>
      <w:sz w:val="24"/>
      <w:szCs w:val="24"/>
      <w:lang w:val="en-US"/>
    </w:rPr>
  </w:style>
  <w:style w:type="paragraph" w:styleId="CommentSubject">
    <w:name w:val="annotation subject"/>
    <w:basedOn w:val="CommentText"/>
    <w:next w:val="CommentText"/>
    <w:link w:val="CommentSubjectChar"/>
    <w:uiPriority w:val="99"/>
    <w:semiHidden/>
    <w:unhideWhenUsed/>
    <w:rsid w:val="00DB39F7"/>
    <w:rPr>
      <w:b/>
      <w:bCs/>
      <w:sz w:val="20"/>
      <w:szCs w:val="20"/>
    </w:rPr>
  </w:style>
  <w:style w:type="character" w:customStyle="1" w:styleId="CommentSubjectChar">
    <w:name w:val="Comment Subject Char"/>
    <w:basedOn w:val="CommentTextChar"/>
    <w:link w:val="CommentSubject"/>
    <w:uiPriority w:val="99"/>
    <w:semiHidden/>
    <w:rsid w:val="00DB39F7"/>
    <w:rPr>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36446">
      <w:bodyDiv w:val="1"/>
      <w:marLeft w:val="0"/>
      <w:marRight w:val="0"/>
      <w:marTop w:val="0"/>
      <w:marBottom w:val="0"/>
      <w:divBdr>
        <w:top w:val="none" w:sz="0" w:space="0" w:color="auto"/>
        <w:left w:val="none" w:sz="0" w:space="0" w:color="auto"/>
        <w:bottom w:val="none" w:sz="0" w:space="0" w:color="auto"/>
        <w:right w:val="none" w:sz="0" w:space="0" w:color="auto"/>
      </w:divBdr>
      <w:divsChild>
        <w:div w:id="2031099740">
          <w:marLeft w:val="0"/>
          <w:marRight w:val="0"/>
          <w:marTop w:val="0"/>
          <w:marBottom w:val="0"/>
          <w:divBdr>
            <w:top w:val="none" w:sz="0" w:space="0" w:color="auto"/>
            <w:left w:val="none" w:sz="0" w:space="0" w:color="auto"/>
            <w:bottom w:val="none" w:sz="0" w:space="0" w:color="auto"/>
            <w:right w:val="none" w:sz="0" w:space="0" w:color="auto"/>
          </w:divBdr>
          <w:divsChild>
            <w:div w:id="1712614145">
              <w:marLeft w:val="0"/>
              <w:marRight w:val="0"/>
              <w:marTop w:val="0"/>
              <w:marBottom w:val="0"/>
              <w:divBdr>
                <w:top w:val="none" w:sz="0" w:space="0" w:color="auto"/>
                <w:left w:val="none" w:sz="0" w:space="0" w:color="auto"/>
                <w:bottom w:val="none" w:sz="0" w:space="0" w:color="auto"/>
                <w:right w:val="none" w:sz="0" w:space="0" w:color="auto"/>
              </w:divBdr>
              <w:divsChild>
                <w:div w:id="1983997040">
                  <w:marLeft w:val="0"/>
                  <w:marRight w:val="0"/>
                  <w:marTop w:val="0"/>
                  <w:marBottom w:val="0"/>
                  <w:divBdr>
                    <w:top w:val="none" w:sz="0" w:space="0" w:color="auto"/>
                    <w:left w:val="none" w:sz="0" w:space="0" w:color="auto"/>
                    <w:bottom w:val="none" w:sz="0" w:space="0" w:color="auto"/>
                    <w:right w:val="none" w:sz="0" w:space="0" w:color="auto"/>
                  </w:divBdr>
                  <w:divsChild>
                    <w:div w:id="24865945">
                      <w:marLeft w:val="0"/>
                      <w:marRight w:val="0"/>
                      <w:marTop w:val="0"/>
                      <w:marBottom w:val="0"/>
                      <w:divBdr>
                        <w:top w:val="none" w:sz="0" w:space="0" w:color="auto"/>
                        <w:left w:val="none" w:sz="0" w:space="0" w:color="auto"/>
                        <w:bottom w:val="none" w:sz="0" w:space="0" w:color="auto"/>
                        <w:right w:val="none" w:sz="0" w:space="0" w:color="auto"/>
                      </w:divBdr>
                      <w:divsChild>
                        <w:div w:id="71053130">
                          <w:marLeft w:val="0"/>
                          <w:marRight w:val="0"/>
                          <w:marTop w:val="0"/>
                          <w:marBottom w:val="0"/>
                          <w:divBdr>
                            <w:top w:val="none" w:sz="0" w:space="0" w:color="auto"/>
                            <w:left w:val="none" w:sz="0" w:space="0" w:color="auto"/>
                            <w:bottom w:val="none" w:sz="0" w:space="0" w:color="auto"/>
                            <w:right w:val="none" w:sz="0" w:space="0" w:color="auto"/>
                          </w:divBdr>
                          <w:divsChild>
                            <w:div w:id="1661493934">
                              <w:marLeft w:val="0"/>
                              <w:marRight w:val="0"/>
                              <w:marTop w:val="0"/>
                              <w:marBottom w:val="0"/>
                              <w:divBdr>
                                <w:top w:val="none" w:sz="0" w:space="0" w:color="auto"/>
                                <w:left w:val="none" w:sz="0" w:space="0" w:color="auto"/>
                                <w:bottom w:val="none" w:sz="0" w:space="0" w:color="auto"/>
                                <w:right w:val="none" w:sz="0" w:space="0" w:color="auto"/>
                              </w:divBdr>
                              <w:divsChild>
                                <w:div w:id="1967613925">
                                  <w:marLeft w:val="0"/>
                                  <w:marRight w:val="0"/>
                                  <w:marTop w:val="0"/>
                                  <w:marBottom w:val="0"/>
                                  <w:divBdr>
                                    <w:top w:val="none" w:sz="0" w:space="0" w:color="auto"/>
                                    <w:left w:val="none" w:sz="0" w:space="0" w:color="auto"/>
                                    <w:bottom w:val="none" w:sz="0" w:space="0" w:color="auto"/>
                                    <w:right w:val="none" w:sz="0" w:space="0" w:color="auto"/>
                                  </w:divBdr>
                                  <w:divsChild>
                                    <w:div w:id="567493372">
                                      <w:marLeft w:val="0"/>
                                      <w:marRight w:val="0"/>
                                      <w:marTop w:val="0"/>
                                      <w:marBottom w:val="0"/>
                                      <w:divBdr>
                                        <w:top w:val="none" w:sz="0" w:space="0" w:color="auto"/>
                                        <w:left w:val="none" w:sz="0" w:space="0" w:color="auto"/>
                                        <w:bottom w:val="none" w:sz="0" w:space="0" w:color="auto"/>
                                        <w:right w:val="none" w:sz="0" w:space="0" w:color="auto"/>
                                      </w:divBdr>
                                      <w:divsChild>
                                        <w:div w:id="1567912535">
                                          <w:marLeft w:val="0"/>
                                          <w:marRight w:val="0"/>
                                          <w:marTop w:val="0"/>
                                          <w:marBottom w:val="0"/>
                                          <w:divBdr>
                                            <w:top w:val="none" w:sz="0" w:space="0" w:color="auto"/>
                                            <w:left w:val="none" w:sz="0" w:space="0" w:color="auto"/>
                                            <w:bottom w:val="none" w:sz="0" w:space="0" w:color="auto"/>
                                            <w:right w:val="none" w:sz="0" w:space="0" w:color="auto"/>
                                          </w:divBdr>
                                          <w:divsChild>
                                            <w:div w:id="895508180">
                                              <w:marLeft w:val="0"/>
                                              <w:marRight w:val="0"/>
                                              <w:marTop w:val="0"/>
                                              <w:marBottom w:val="0"/>
                                              <w:divBdr>
                                                <w:top w:val="none" w:sz="0" w:space="0" w:color="auto"/>
                                                <w:left w:val="none" w:sz="0" w:space="0" w:color="auto"/>
                                                <w:bottom w:val="none" w:sz="0" w:space="0" w:color="auto"/>
                                                <w:right w:val="none" w:sz="0" w:space="0" w:color="auto"/>
                                              </w:divBdr>
                                              <w:divsChild>
                                                <w:div w:id="585070400">
                                                  <w:marLeft w:val="0"/>
                                                  <w:marRight w:val="0"/>
                                                  <w:marTop w:val="0"/>
                                                  <w:marBottom w:val="0"/>
                                                  <w:divBdr>
                                                    <w:top w:val="none" w:sz="0" w:space="0" w:color="auto"/>
                                                    <w:left w:val="none" w:sz="0" w:space="0" w:color="auto"/>
                                                    <w:bottom w:val="none" w:sz="0" w:space="0" w:color="auto"/>
                                                    <w:right w:val="none" w:sz="0" w:space="0" w:color="auto"/>
                                                  </w:divBdr>
                                                  <w:divsChild>
                                                    <w:div w:id="291325619">
                                                      <w:marLeft w:val="0"/>
                                                      <w:marRight w:val="0"/>
                                                      <w:marTop w:val="0"/>
                                                      <w:marBottom w:val="0"/>
                                                      <w:divBdr>
                                                        <w:top w:val="none" w:sz="0" w:space="0" w:color="auto"/>
                                                        <w:left w:val="none" w:sz="0" w:space="0" w:color="auto"/>
                                                        <w:bottom w:val="none" w:sz="0" w:space="0" w:color="auto"/>
                                                        <w:right w:val="none" w:sz="0" w:space="0" w:color="auto"/>
                                                      </w:divBdr>
                                                      <w:divsChild>
                                                        <w:div w:id="208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16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than.minton@glasgow.ac.uk" TargetMode="External"/><Relationship Id="rId5" Type="http://schemas.openxmlformats.org/officeDocument/2006/relationships/settings" Target="settings.xml"/><Relationship Id="rId10" Type="http://schemas.openxmlformats.org/officeDocument/2006/relationships/hyperlink" Target="mailto:danny.dorling@ouce.ox.ac.uk" TargetMode="External"/><Relationship Id="rId4" Type="http://schemas.microsoft.com/office/2007/relationships/stylesWithEffects" Target="stylesWithEffects.xml"/><Relationship Id="rId9" Type="http://schemas.openxmlformats.org/officeDocument/2006/relationships/hyperlink" Target="mailto:l.vanderbloemen@sgul.ac.uk?subject="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D1429-EFA9-4924-8B8B-76A34077E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15007</Words>
  <Characters>85540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Webb</dc:creator>
  <cp:lastModifiedBy>Jon Minton</cp:lastModifiedBy>
  <cp:revision>4</cp:revision>
  <dcterms:created xsi:type="dcterms:W3CDTF">2014-11-07T18:53:00Z</dcterms:created>
  <dcterms:modified xsi:type="dcterms:W3CDTF">2014-11-07T18:58:00Z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laura.vanderbloemen@gmail.com@www.mendeley.com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